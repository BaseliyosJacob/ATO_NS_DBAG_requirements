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D54ED" w14:textId="77777777" w:rsidR="00425AA7" w:rsidRPr="003A0DE1" w:rsidRDefault="00425AA7" w:rsidP="00425AA7"/>
    <w:p w14:paraId="1A0FE383" w14:textId="77777777" w:rsidR="00425AA7" w:rsidRPr="003A0DE1" w:rsidRDefault="00425AA7" w:rsidP="00425AA7"/>
    <w:p w14:paraId="6E97E324" w14:textId="77777777" w:rsidR="00425AA7" w:rsidRPr="003A0DE1" w:rsidRDefault="00425AA7" w:rsidP="00425AA7"/>
    <w:p w14:paraId="53F1D204" w14:textId="77777777" w:rsidR="00425AA7" w:rsidRPr="003A0DE1" w:rsidRDefault="00425AA7" w:rsidP="00425AA7"/>
    <w:p w14:paraId="7F12B9B1" w14:textId="77777777" w:rsidR="00425AA7" w:rsidRPr="003A0DE1" w:rsidRDefault="00425AA7" w:rsidP="00425AA7"/>
    <w:tbl>
      <w:tblPr>
        <w:tblW w:w="9356" w:type="dxa"/>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8363"/>
      </w:tblGrid>
      <w:tr w:rsidR="00425AA7" w:rsidRPr="003A0DE1" w14:paraId="5FF53C12" w14:textId="77777777" w:rsidTr="00425AA7">
        <w:trPr>
          <w:trHeight w:val="400"/>
        </w:trPr>
        <w:tc>
          <w:tcPr>
            <w:tcW w:w="9356" w:type="dxa"/>
            <w:gridSpan w:val="2"/>
          </w:tcPr>
          <w:p w14:paraId="0C6ABE21" w14:textId="77777777" w:rsidR="00425AA7" w:rsidRDefault="00425AA7" w:rsidP="007E472B">
            <w:pPr>
              <w:pStyle w:val="Titresignataire2"/>
              <w:numPr>
                <w:ilvl w:val="0"/>
                <w:numId w:val="0"/>
              </w:numPr>
              <w:ind w:left="1134" w:hanging="1134"/>
              <w:rPr>
                <w:sz w:val="36"/>
              </w:rPr>
            </w:pPr>
            <w:r w:rsidRPr="003A0DE1">
              <w:rPr>
                <w:sz w:val="36"/>
              </w:rPr>
              <w:t>ATO over ETCS</w:t>
            </w:r>
          </w:p>
          <w:p w14:paraId="760CB128" w14:textId="77777777" w:rsidR="00425AA7" w:rsidRPr="003A0DE1" w:rsidRDefault="00425AA7" w:rsidP="007E472B">
            <w:pPr>
              <w:pStyle w:val="Titresignataire2"/>
              <w:numPr>
                <w:ilvl w:val="0"/>
                <w:numId w:val="0"/>
              </w:numPr>
              <w:ind w:left="1134" w:hanging="1134"/>
              <w:rPr>
                <w:sz w:val="36"/>
              </w:rPr>
            </w:pPr>
            <w:r>
              <w:rPr>
                <w:sz w:val="36"/>
              </w:rPr>
              <w:t>GoA 3/4</w:t>
            </w:r>
          </w:p>
        </w:tc>
      </w:tr>
      <w:bookmarkStart w:id="0" w:name="maintext"/>
      <w:bookmarkEnd w:id="0"/>
      <w:tr w:rsidR="00425AA7" w:rsidRPr="003A0DE1" w14:paraId="6C241C13" w14:textId="77777777" w:rsidTr="00425AA7">
        <w:trPr>
          <w:trHeight w:hRule="exact" w:val="2268"/>
        </w:trPr>
        <w:tc>
          <w:tcPr>
            <w:tcW w:w="9356" w:type="dxa"/>
            <w:gridSpan w:val="2"/>
            <w:vAlign w:val="center"/>
          </w:tcPr>
          <w:p w14:paraId="5E0E7825" w14:textId="4CCAC259" w:rsidR="00425AA7" w:rsidRPr="003A0DE1" w:rsidRDefault="00DE7E93" w:rsidP="007E472B">
            <w:pPr>
              <w:jc w:val="center"/>
              <w:rPr>
                <w:b/>
                <w:sz w:val="36"/>
              </w:rPr>
            </w:pPr>
            <w:sdt>
              <w:sdtPr>
                <w:rPr>
                  <w:b/>
                  <w:sz w:val="36"/>
                </w:rPr>
                <w:alias w:val="Title"/>
                <w:tag w:val=""/>
                <w:id w:val="301664476"/>
                <w:placeholder>
                  <w:docPart w:val="29516546320541B1922E703EDE99C81D"/>
                </w:placeholder>
                <w:dataBinding w:prefixMappings="xmlns:ns0='http://purl.org/dc/elements/1.1/' xmlns:ns1='http://schemas.openxmlformats.org/package/2006/metadata/core-properties' " w:xpath="/ns1:coreProperties[1]/ns0:title[1]" w:storeItemID="{6C3C8BC8-F283-45AE-878A-BAB7291924A1}"/>
                <w:text/>
              </w:sdtPr>
              <w:sdtEndPr/>
              <w:sdtContent>
                <w:r w:rsidR="004844D2" w:rsidRPr="004844D2">
                  <w:rPr>
                    <w:b/>
                    <w:sz w:val="36"/>
                  </w:rPr>
                  <w:t>Operational Principles</w:t>
                </w:r>
              </w:sdtContent>
            </w:sdt>
          </w:p>
        </w:tc>
      </w:tr>
      <w:tr w:rsidR="00425AA7" w:rsidRPr="003A0DE1" w14:paraId="7EA11136" w14:textId="77777777" w:rsidTr="00425AA7">
        <w:tc>
          <w:tcPr>
            <w:tcW w:w="993" w:type="dxa"/>
            <w:tcBorders>
              <w:bottom w:val="nil"/>
              <w:right w:val="nil"/>
            </w:tcBorders>
          </w:tcPr>
          <w:p w14:paraId="4055EFAD" w14:textId="77777777" w:rsidR="00425AA7" w:rsidRPr="003A0DE1" w:rsidRDefault="00425AA7" w:rsidP="007E472B">
            <w:pPr>
              <w:pStyle w:val="Titresignataire3"/>
              <w:spacing w:before="60" w:after="0"/>
            </w:pPr>
            <w:r w:rsidRPr="003A0DE1">
              <w:t>REF </w:t>
            </w:r>
            <w:r w:rsidRPr="003A0DE1">
              <w:tab/>
              <w:t xml:space="preserve">: </w:t>
            </w:r>
          </w:p>
        </w:tc>
        <w:tc>
          <w:tcPr>
            <w:tcW w:w="8363" w:type="dxa"/>
            <w:tcBorders>
              <w:left w:val="nil"/>
              <w:bottom w:val="nil"/>
            </w:tcBorders>
          </w:tcPr>
          <w:p w14:paraId="3BD8938B" w14:textId="77777777" w:rsidR="00425AA7" w:rsidRPr="003A0DE1" w:rsidRDefault="00425AA7" w:rsidP="007E472B">
            <w:pPr>
              <w:spacing w:before="60"/>
            </w:pPr>
          </w:p>
        </w:tc>
      </w:tr>
      <w:tr w:rsidR="00425AA7" w:rsidRPr="003A0DE1" w14:paraId="107D7B00" w14:textId="77777777" w:rsidTr="00425AA7">
        <w:tc>
          <w:tcPr>
            <w:tcW w:w="993" w:type="dxa"/>
            <w:tcBorders>
              <w:top w:val="nil"/>
              <w:bottom w:val="nil"/>
              <w:right w:val="nil"/>
            </w:tcBorders>
          </w:tcPr>
          <w:p w14:paraId="041E3D08" w14:textId="77777777" w:rsidR="00425AA7" w:rsidRPr="003A0DE1" w:rsidRDefault="00425AA7" w:rsidP="007E472B">
            <w:pPr>
              <w:pStyle w:val="Titresignataire3"/>
              <w:spacing w:before="0" w:after="0"/>
            </w:pPr>
            <w:r w:rsidRPr="003A0DE1">
              <w:t xml:space="preserve">ISSUE   : </w:t>
            </w:r>
          </w:p>
        </w:tc>
        <w:tc>
          <w:tcPr>
            <w:tcW w:w="8363" w:type="dxa"/>
            <w:tcBorders>
              <w:top w:val="nil"/>
              <w:left w:val="nil"/>
              <w:bottom w:val="nil"/>
            </w:tcBorders>
          </w:tcPr>
          <w:p w14:paraId="17180B7D" w14:textId="0FEC5444" w:rsidR="00425AA7" w:rsidRPr="003A0DE1" w:rsidRDefault="00425AA7" w:rsidP="007E472B">
            <w:r w:rsidRPr="003A0DE1">
              <w:t>0.0.</w:t>
            </w:r>
            <w:r w:rsidR="00CC7B42">
              <w:t>3 draftA</w:t>
            </w:r>
          </w:p>
        </w:tc>
      </w:tr>
      <w:tr w:rsidR="00425AA7" w:rsidRPr="003A0DE1" w14:paraId="1DBD8C85" w14:textId="77777777" w:rsidTr="00425AA7">
        <w:tc>
          <w:tcPr>
            <w:tcW w:w="993" w:type="dxa"/>
            <w:tcBorders>
              <w:top w:val="nil"/>
              <w:right w:val="nil"/>
            </w:tcBorders>
          </w:tcPr>
          <w:p w14:paraId="38E47881" w14:textId="77777777" w:rsidR="00425AA7" w:rsidRPr="003A0DE1" w:rsidRDefault="00425AA7" w:rsidP="007E472B">
            <w:pPr>
              <w:pStyle w:val="Titresignataire3"/>
              <w:spacing w:before="0" w:after="0"/>
            </w:pPr>
            <w:r w:rsidRPr="003A0DE1">
              <w:t>DATE</w:t>
            </w:r>
            <w:r w:rsidRPr="003A0DE1">
              <w:tab/>
              <w:t>:</w:t>
            </w:r>
          </w:p>
        </w:tc>
        <w:tc>
          <w:tcPr>
            <w:tcW w:w="8363" w:type="dxa"/>
            <w:tcBorders>
              <w:top w:val="nil"/>
              <w:left w:val="nil"/>
            </w:tcBorders>
          </w:tcPr>
          <w:p w14:paraId="2FEFCDF9" w14:textId="263AA816" w:rsidR="00425AA7" w:rsidRPr="00A5672F" w:rsidRDefault="00425AA7" w:rsidP="007E472B">
            <w:r w:rsidRPr="00A5672F">
              <w:t>1</w:t>
            </w:r>
            <w:r w:rsidR="00A5672F" w:rsidRPr="00A5672F">
              <w:t>5/12</w:t>
            </w:r>
            <w:r w:rsidRPr="00A5672F">
              <w:t>/</w:t>
            </w:r>
            <w:r w:rsidR="00A5672F" w:rsidRPr="00A5672F">
              <w:t>20</w:t>
            </w:r>
            <w:r w:rsidRPr="00A5672F">
              <w:t>17</w:t>
            </w:r>
          </w:p>
        </w:tc>
      </w:tr>
    </w:tbl>
    <w:p w14:paraId="0BC4939A" w14:textId="77777777" w:rsidR="00425AA7" w:rsidRPr="003A0DE1" w:rsidRDefault="00425AA7" w:rsidP="00425AA7"/>
    <w:tbl>
      <w:tblPr>
        <w:tblW w:w="93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3261"/>
        <w:gridCol w:w="2693"/>
      </w:tblGrid>
      <w:tr w:rsidR="00425AA7" w:rsidRPr="003A0DE1" w14:paraId="7A107ECE" w14:textId="77777777" w:rsidTr="00425AA7">
        <w:tc>
          <w:tcPr>
            <w:tcW w:w="3402" w:type="dxa"/>
          </w:tcPr>
          <w:p w14:paraId="0F5F20CA" w14:textId="77777777" w:rsidR="00425AA7" w:rsidRPr="003A0DE1" w:rsidRDefault="00425AA7" w:rsidP="007E472B">
            <w:pPr>
              <w:spacing w:before="60" w:after="60"/>
              <w:rPr>
                <w:b/>
                <w:sz w:val="24"/>
              </w:rPr>
            </w:pPr>
            <w:r w:rsidRPr="003A0DE1">
              <w:rPr>
                <w:b/>
                <w:sz w:val="24"/>
              </w:rPr>
              <w:t>Company</w:t>
            </w:r>
          </w:p>
        </w:tc>
        <w:tc>
          <w:tcPr>
            <w:tcW w:w="3261" w:type="dxa"/>
          </w:tcPr>
          <w:p w14:paraId="4F798E71" w14:textId="77777777" w:rsidR="00425AA7" w:rsidRPr="003A0DE1" w:rsidRDefault="00425AA7" w:rsidP="007E472B">
            <w:pPr>
              <w:spacing w:before="60" w:after="60"/>
              <w:rPr>
                <w:b/>
                <w:sz w:val="24"/>
              </w:rPr>
            </w:pPr>
            <w:r w:rsidRPr="003A0DE1">
              <w:rPr>
                <w:b/>
                <w:sz w:val="24"/>
              </w:rPr>
              <w:t>Technical Approval</w:t>
            </w:r>
          </w:p>
        </w:tc>
        <w:tc>
          <w:tcPr>
            <w:tcW w:w="2693" w:type="dxa"/>
          </w:tcPr>
          <w:p w14:paraId="055A7393" w14:textId="77777777" w:rsidR="00425AA7" w:rsidRPr="003A0DE1" w:rsidRDefault="00425AA7" w:rsidP="007E472B">
            <w:pPr>
              <w:spacing w:before="60" w:after="60"/>
              <w:rPr>
                <w:b/>
                <w:sz w:val="24"/>
              </w:rPr>
            </w:pPr>
            <w:r w:rsidRPr="003A0DE1">
              <w:rPr>
                <w:b/>
                <w:sz w:val="24"/>
              </w:rPr>
              <w:t>Management approval</w:t>
            </w:r>
          </w:p>
        </w:tc>
      </w:tr>
      <w:tr w:rsidR="00425AA7" w:rsidRPr="000C0FCE" w14:paraId="0F33CA28" w14:textId="77777777" w:rsidTr="00425AA7">
        <w:tc>
          <w:tcPr>
            <w:tcW w:w="3402" w:type="dxa"/>
          </w:tcPr>
          <w:p w14:paraId="65DD8BB6" w14:textId="77777777" w:rsidR="00425AA7" w:rsidRPr="003A0DE1" w:rsidRDefault="00425AA7" w:rsidP="007E472B">
            <w:pPr>
              <w:spacing w:before="60" w:after="60"/>
            </w:pPr>
          </w:p>
        </w:tc>
        <w:tc>
          <w:tcPr>
            <w:tcW w:w="3261" w:type="dxa"/>
          </w:tcPr>
          <w:p w14:paraId="7F45AE17" w14:textId="77777777" w:rsidR="00425AA7" w:rsidRPr="000C0FCE" w:rsidRDefault="00425AA7" w:rsidP="007E472B">
            <w:pPr>
              <w:spacing w:before="60" w:after="60"/>
              <w:rPr>
                <w:lang w:val="fr-BE"/>
              </w:rPr>
            </w:pPr>
          </w:p>
        </w:tc>
        <w:tc>
          <w:tcPr>
            <w:tcW w:w="2693" w:type="dxa"/>
          </w:tcPr>
          <w:p w14:paraId="2F34948E" w14:textId="77777777" w:rsidR="00425AA7" w:rsidRPr="000C0FCE" w:rsidRDefault="00425AA7" w:rsidP="007E472B">
            <w:pPr>
              <w:spacing w:before="60" w:after="60"/>
              <w:rPr>
                <w:highlight w:val="yellow"/>
                <w:lang w:val="fr-BE"/>
              </w:rPr>
            </w:pPr>
          </w:p>
        </w:tc>
      </w:tr>
      <w:tr w:rsidR="00425AA7" w:rsidRPr="003A0DE1" w14:paraId="1A6F3D60" w14:textId="77777777" w:rsidTr="00425AA7">
        <w:tc>
          <w:tcPr>
            <w:tcW w:w="3402" w:type="dxa"/>
          </w:tcPr>
          <w:p w14:paraId="50DF0758" w14:textId="77777777" w:rsidR="00425AA7" w:rsidRPr="003A0DE1" w:rsidRDefault="00425AA7" w:rsidP="007E472B">
            <w:pPr>
              <w:spacing w:before="60" w:after="60"/>
            </w:pPr>
          </w:p>
        </w:tc>
        <w:tc>
          <w:tcPr>
            <w:tcW w:w="3261" w:type="dxa"/>
          </w:tcPr>
          <w:p w14:paraId="17299842" w14:textId="77777777" w:rsidR="00425AA7" w:rsidRPr="003A0DE1" w:rsidRDefault="00425AA7" w:rsidP="007E472B">
            <w:pPr>
              <w:spacing w:before="60" w:after="60"/>
            </w:pPr>
          </w:p>
        </w:tc>
        <w:tc>
          <w:tcPr>
            <w:tcW w:w="2693" w:type="dxa"/>
          </w:tcPr>
          <w:p w14:paraId="31C2D4EC" w14:textId="77777777" w:rsidR="00425AA7" w:rsidRPr="003A0DE1" w:rsidRDefault="00425AA7" w:rsidP="007E472B">
            <w:pPr>
              <w:spacing w:before="60" w:after="60"/>
              <w:rPr>
                <w:highlight w:val="yellow"/>
              </w:rPr>
            </w:pPr>
          </w:p>
        </w:tc>
      </w:tr>
      <w:tr w:rsidR="00425AA7" w:rsidRPr="003A0DE1" w14:paraId="19104791" w14:textId="77777777" w:rsidTr="00425AA7">
        <w:tc>
          <w:tcPr>
            <w:tcW w:w="3402" w:type="dxa"/>
          </w:tcPr>
          <w:p w14:paraId="389244F9" w14:textId="77777777" w:rsidR="00425AA7" w:rsidRPr="003A0DE1" w:rsidRDefault="00425AA7" w:rsidP="007E472B">
            <w:pPr>
              <w:spacing w:before="60" w:after="60"/>
            </w:pPr>
          </w:p>
        </w:tc>
        <w:tc>
          <w:tcPr>
            <w:tcW w:w="3261" w:type="dxa"/>
          </w:tcPr>
          <w:p w14:paraId="5E6CC7AB" w14:textId="77777777" w:rsidR="00425AA7" w:rsidRPr="003A0DE1" w:rsidRDefault="00425AA7" w:rsidP="007E472B">
            <w:pPr>
              <w:spacing w:before="60" w:after="60"/>
            </w:pPr>
          </w:p>
        </w:tc>
        <w:tc>
          <w:tcPr>
            <w:tcW w:w="2693" w:type="dxa"/>
          </w:tcPr>
          <w:p w14:paraId="0E34C257" w14:textId="77777777" w:rsidR="00425AA7" w:rsidRPr="003A0DE1" w:rsidRDefault="00425AA7" w:rsidP="007E472B">
            <w:pPr>
              <w:spacing w:before="60" w:after="60"/>
              <w:rPr>
                <w:highlight w:val="yellow"/>
              </w:rPr>
            </w:pPr>
          </w:p>
        </w:tc>
      </w:tr>
      <w:tr w:rsidR="00425AA7" w:rsidRPr="003A0DE1" w14:paraId="3413CF06" w14:textId="77777777" w:rsidTr="00425AA7">
        <w:tc>
          <w:tcPr>
            <w:tcW w:w="3402" w:type="dxa"/>
          </w:tcPr>
          <w:p w14:paraId="209655DA" w14:textId="77777777" w:rsidR="00425AA7" w:rsidRPr="003A0DE1" w:rsidRDefault="00425AA7" w:rsidP="007E472B">
            <w:pPr>
              <w:spacing w:before="60" w:after="60"/>
            </w:pPr>
          </w:p>
        </w:tc>
        <w:tc>
          <w:tcPr>
            <w:tcW w:w="3261" w:type="dxa"/>
          </w:tcPr>
          <w:p w14:paraId="42684D4F" w14:textId="77777777" w:rsidR="00425AA7" w:rsidRPr="003A0DE1" w:rsidRDefault="00425AA7" w:rsidP="007E472B">
            <w:pPr>
              <w:spacing w:before="60" w:after="60"/>
            </w:pPr>
          </w:p>
        </w:tc>
        <w:tc>
          <w:tcPr>
            <w:tcW w:w="2693" w:type="dxa"/>
          </w:tcPr>
          <w:p w14:paraId="366AA39F" w14:textId="77777777" w:rsidR="00425AA7" w:rsidRPr="003A0DE1" w:rsidRDefault="00425AA7" w:rsidP="007E472B">
            <w:pPr>
              <w:spacing w:before="60" w:after="60"/>
              <w:rPr>
                <w:highlight w:val="yellow"/>
              </w:rPr>
            </w:pPr>
          </w:p>
        </w:tc>
      </w:tr>
      <w:tr w:rsidR="00425AA7" w:rsidRPr="003A0DE1" w14:paraId="00DC7C1A" w14:textId="77777777" w:rsidTr="00425AA7">
        <w:tc>
          <w:tcPr>
            <w:tcW w:w="3402" w:type="dxa"/>
          </w:tcPr>
          <w:p w14:paraId="76F9DEDC" w14:textId="77777777" w:rsidR="00425AA7" w:rsidRPr="003A0DE1" w:rsidRDefault="00425AA7" w:rsidP="007E472B">
            <w:pPr>
              <w:spacing w:before="60" w:after="60"/>
            </w:pPr>
          </w:p>
        </w:tc>
        <w:tc>
          <w:tcPr>
            <w:tcW w:w="3261" w:type="dxa"/>
          </w:tcPr>
          <w:p w14:paraId="6AE79B46" w14:textId="77777777" w:rsidR="00425AA7" w:rsidRPr="003A0DE1" w:rsidRDefault="00425AA7" w:rsidP="007E472B">
            <w:pPr>
              <w:spacing w:before="60" w:after="60"/>
            </w:pPr>
          </w:p>
        </w:tc>
        <w:tc>
          <w:tcPr>
            <w:tcW w:w="2693" w:type="dxa"/>
          </w:tcPr>
          <w:p w14:paraId="523CC849" w14:textId="77777777" w:rsidR="00425AA7" w:rsidRPr="003A0DE1" w:rsidRDefault="00425AA7" w:rsidP="007E472B">
            <w:pPr>
              <w:spacing w:before="60" w:after="60"/>
              <w:rPr>
                <w:highlight w:val="yellow"/>
              </w:rPr>
            </w:pPr>
          </w:p>
        </w:tc>
      </w:tr>
      <w:tr w:rsidR="00425AA7" w:rsidRPr="003A0DE1" w14:paraId="7F3749E2" w14:textId="77777777" w:rsidTr="00425AA7">
        <w:tc>
          <w:tcPr>
            <w:tcW w:w="3402" w:type="dxa"/>
          </w:tcPr>
          <w:p w14:paraId="2591B449" w14:textId="77777777" w:rsidR="00425AA7" w:rsidRPr="003A0DE1" w:rsidRDefault="00425AA7" w:rsidP="007E472B">
            <w:pPr>
              <w:spacing w:before="60" w:after="60"/>
            </w:pPr>
          </w:p>
        </w:tc>
        <w:tc>
          <w:tcPr>
            <w:tcW w:w="3261" w:type="dxa"/>
          </w:tcPr>
          <w:p w14:paraId="61BE08E5" w14:textId="77777777" w:rsidR="00425AA7" w:rsidRPr="003A0DE1" w:rsidRDefault="00425AA7" w:rsidP="007E472B">
            <w:pPr>
              <w:spacing w:before="60" w:after="60"/>
            </w:pPr>
          </w:p>
        </w:tc>
        <w:tc>
          <w:tcPr>
            <w:tcW w:w="2693" w:type="dxa"/>
          </w:tcPr>
          <w:p w14:paraId="52681D42" w14:textId="77777777" w:rsidR="00425AA7" w:rsidRPr="003A0DE1" w:rsidRDefault="00425AA7" w:rsidP="007E472B">
            <w:pPr>
              <w:spacing w:before="60" w:after="60"/>
              <w:rPr>
                <w:highlight w:val="yellow"/>
              </w:rPr>
            </w:pPr>
          </w:p>
        </w:tc>
      </w:tr>
      <w:tr w:rsidR="00425AA7" w:rsidRPr="003A0DE1" w14:paraId="129C1E59" w14:textId="77777777" w:rsidTr="00425AA7">
        <w:tc>
          <w:tcPr>
            <w:tcW w:w="3402" w:type="dxa"/>
          </w:tcPr>
          <w:p w14:paraId="071A6C4D" w14:textId="77777777" w:rsidR="00425AA7" w:rsidRPr="003A0DE1" w:rsidRDefault="00425AA7" w:rsidP="007E472B">
            <w:pPr>
              <w:spacing w:before="60" w:after="60"/>
            </w:pPr>
          </w:p>
        </w:tc>
        <w:tc>
          <w:tcPr>
            <w:tcW w:w="3261" w:type="dxa"/>
          </w:tcPr>
          <w:p w14:paraId="1BB96991" w14:textId="77777777" w:rsidR="00425AA7" w:rsidRPr="003A0DE1" w:rsidRDefault="00425AA7" w:rsidP="007E472B">
            <w:pPr>
              <w:spacing w:before="60" w:after="60"/>
            </w:pPr>
          </w:p>
        </w:tc>
        <w:tc>
          <w:tcPr>
            <w:tcW w:w="2693" w:type="dxa"/>
          </w:tcPr>
          <w:p w14:paraId="33139DDE" w14:textId="77777777" w:rsidR="00425AA7" w:rsidRPr="003A0DE1" w:rsidRDefault="00425AA7" w:rsidP="007E472B">
            <w:pPr>
              <w:spacing w:before="60" w:after="60"/>
              <w:rPr>
                <w:highlight w:val="yellow"/>
              </w:rPr>
            </w:pPr>
          </w:p>
        </w:tc>
      </w:tr>
      <w:tr w:rsidR="00425AA7" w:rsidRPr="003A0DE1" w14:paraId="632D33BB" w14:textId="77777777" w:rsidTr="00425AA7">
        <w:tc>
          <w:tcPr>
            <w:tcW w:w="3402" w:type="dxa"/>
          </w:tcPr>
          <w:p w14:paraId="0A4507DD" w14:textId="77777777" w:rsidR="00425AA7" w:rsidRPr="003A0DE1" w:rsidRDefault="00425AA7" w:rsidP="007E472B">
            <w:pPr>
              <w:spacing w:before="60" w:after="60"/>
            </w:pPr>
          </w:p>
        </w:tc>
        <w:tc>
          <w:tcPr>
            <w:tcW w:w="3261" w:type="dxa"/>
          </w:tcPr>
          <w:p w14:paraId="154B605C" w14:textId="77777777" w:rsidR="00425AA7" w:rsidRPr="003A0DE1" w:rsidRDefault="00425AA7" w:rsidP="007E472B">
            <w:pPr>
              <w:spacing w:before="60" w:after="60"/>
            </w:pPr>
          </w:p>
        </w:tc>
        <w:tc>
          <w:tcPr>
            <w:tcW w:w="2693" w:type="dxa"/>
          </w:tcPr>
          <w:p w14:paraId="07BC704F" w14:textId="77777777" w:rsidR="00425AA7" w:rsidRPr="003A0DE1" w:rsidRDefault="00425AA7" w:rsidP="007E472B">
            <w:pPr>
              <w:spacing w:before="60" w:after="60"/>
              <w:rPr>
                <w:highlight w:val="yellow"/>
              </w:rPr>
            </w:pPr>
          </w:p>
        </w:tc>
      </w:tr>
    </w:tbl>
    <w:p w14:paraId="58266D24" w14:textId="77777777" w:rsidR="00425AA7" w:rsidRPr="003A0DE1" w:rsidRDefault="00425AA7" w:rsidP="00BF31E5">
      <w:pPr>
        <w:pStyle w:val="Titre1"/>
        <w:keepNext w:val="0"/>
        <w:pageBreakBefore/>
        <w:numPr>
          <w:ilvl w:val="0"/>
          <w:numId w:val="5"/>
        </w:numPr>
        <w:spacing w:before="240" w:after="240" w:line="288" w:lineRule="auto"/>
      </w:pPr>
      <w:bookmarkStart w:id="1" w:name="_Toc363570254"/>
      <w:bookmarkStart w:id="2" w:name="_Toc482870604"/>
      <w:bookmarkStart w:id="3" w:name="_Toc501123067"/>
      <w:r w:rsidRPr="003A0DE1">
        <w:lastRenderedPageBreak/>
        <w:t>Modification History</w:t>
      </w:r>
      <w:bookmarkEnd w:id="1"/>
      <w:bookmarkEnd w:id="2"/>
      <w:bookmarkEnd w:id="3"/>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8"/>
        <w:gridCol w:w="1984"/>
        <w:gridCol w:w="4111"/>
        <w:gridCol w:w="1276"/>
      </w:tblGrid>
      <w:tr w:rsidR="00425AA7" w:rsidRPr="003A0DE1" w14:paraId="56EAB95B" w14:textId="77777777" w:rsidTr="00425AA7">
        <w:trPr>
          <w:cantSplit/>
          <w:tblHeader/>
        </w:trPr>
        <w:tc>
          <w:tcPr>
            <w:tcW w:w="1668" w:type="dxa"/>
            <w:vAlign w:val="center"/>
          </w:tcPr>
          <w:p w14:paraId="5535E09C" w14:textId="77777777" w:rsidR="00425AA7" w:rsidRPr="003A0DE1" w:rsidRDefault="00425AA7" w:rsidP="007E472B">
            <w:pPr>
              <w:pStyle w:val="Author"/>
              <w:spacing w:line="240" w:lineRule="auto"/>
              <w:rPr>
                <w:noProof w:val="0"/>
              </w:rPr>
            </w:pPr>
            <w:r w:rsidRPr="003A0DE1">
              <w:rPr>
                <w:noProof w:val="0"/>
              </w:rPr>
              <w:t>Issue Number</w:t>
            </w:r>
            <w:r w:rsidRPr="003A0DE1">
              <w:rPr>
                <w:noProof w:val="0"/>
              </w:rPr>
              <w:br/>
              <w:t>Date</w:t>
            </w:r>
          </w:p>
        </w:tc>
        <w:tc>
          <w:tcPr>
            <w:tcW w:w="1984" w:type="dxa"/>
            <w:vAlign w:val="center"/>
          </w:tcPr>
          <w:p w14:paraId="0EF6950B" w14:textId="77777777" w:rsidR="00425AA7" w:rsidRPr="003A0DE1" w:rsidRDefault="00425AA7" w:rsidP="007E472B">
            <w:pPr>
              <w:pStyle w:val="Author"/>
              <w:spacing w:line="240" w:lineRule="auto"/>
              <w:rPr>
                <w:noProof w:val="0"/>
              </w:rPr>
            </w:pPr>
            <w:r w:rsidRPr="003A0DE1">
              <w:rPr>
                <w:noProof w:val="0"/>
              </w:rPr>
              <w:t>Section Number</w:t>
            </w:r>
          </w:p>
        </w:tc>
        <w:tc>
          <w:tcPr>
            <w:tcW w:w="4111" w:type="dxa"/>
            <w:vAlign w:val="center"/>
          </w:tcPr>
          <w:p w14:paraId="24C08EB4" w14:textId="77777777" w:rsidR="00425AA7" w:rsidRPr="003A0DE1" w:rsidRDefault="00425AA7" w:rsidP="007E472B">
            <w:pPr>
              <w:pStyle w:val="Author"/>
              <w:spacing w:line="240" w:lineRule="auto"/>
              <w:rPr>
                <w:noProof w:val="0"/>
              </w:rPr>
            </w:pPr>
            <w:r w:rsidRPr="003A0DE1">
              <w:rPr>
                <w:noProof w:val="0"/>
              </w:rPr>
              <w:t>Modification / Description</w:t>
            </w:r>
          </w:p>
        </w:tc>
        <w:tc>
          <w:tcPr>
            <w:tcW w:w="1276" w:type="dxa"/>
            <w:vAlign w:val="center"/>
          </w:tcPr>
          <w:p w14:paraId="0A2F62B7" w14:textId="77777777" w:rsidR="00425AA7" w:rsidRPr="003A0DE1" w:rsidRDefault="00425AA7" w:rsidP="007E472B">
            <w:pPr>
              <w:pStyle w:val="Author"/>
              <w:spacing w:line="240" w:lineRule="auto"/>
              <w:rPr>
                <w:noProof w:val="0"/>
              </w:rPr>
            </w:pPr>
            <w:r w:rsidRPr="003A0DE1">
              <w:rPr>
                <w:noProof w:val="0"/>
              </w:rPr>
              <w:t>Author</w:t>
            </w:r>
          </w:p>
        </w:tc>
      </w:tr>
      <w:tr w:rsidR="00425AA7" w:rsidRPr="003A0DE1" w14:paraId="5F793FF0" w14:textId="77777777" w:rsidTr="00425AA7">
        <w:trPr>
          <w:cantSplit/>
          <w:tblHeader/>
        </w:trPr>
        <w:tc>
          <w:tcPr>
            <w:tcW w:w="1668" w:type="dxa"/>
            <w:vAlign w:val="center"/>
          </w:tcPr>
          <w:p w14:paraId="05D5BEB7" w14:textId="77777777" w:rsidR="00425AA7" w:rsidRPr="003A0DE1" w:rsidRDefault="00425AA7" w:rsidP="007E472B">
            <w:pPr>
              <w:spacing w:before="120"/>
              <w:jc w:val="center"/>
            </w:pPr>
            <w:r w:rsidRPr="003A0DE1">
              <w:t>0.0.1</w:t>
            </w:r>
          </w:p>
          <w:p w14:paraId="7402201C" w14:textId="23A0CA7D" w:rsidR="00425AA7" w:rsidRPr="003A0DE1" w:rsidRDefault="00425AA7" w:rsidP="007E472B">
            <w:pPr>
              <w:spacing w:before="120"/>
              <w:jc w:val="center"/>
            </w:pPr>
            <w:r>
              <w:t>17/10/</w:t>
            </w:r>
            <w:r w:rsidR="00A5672F">
              <w:t>20</w:t>
            </w:r>
            <w:r>
              <w:t>17</w:t>
            </w:r>
          </w:p>
        </w:tc>
        <w:tc>
          <w:tcPr>
            <w:tcW w:w="1984" w:type="dxa"/>
            <w:vAlign w:val="center"/>
          </w:tcPr>
          <w:p w14:paraId="1096C3C4" w14:textId="77777777" w:rsidR="00425AA7" w:rsidRPr="003A0DE1" w:rsidRDefault="00425AA7" w:rsidP="007E472B">
            <w:pPr>
              <w:spacing w:before="120"/>
              <w:jc w:val="center"/>
            </w:pPr>
            <w:r w:rsidRPr="003A0DE1">
              <w:t>All</w:t>
            </w:r>
          </w:p>
        </w:tc>
        <w:tc>
          <w:tcPr>
            <w:tcW w:w="4111" w:type="dxa"/>
            <w:vAlign w:val="center"/>
          </w:tcPr>
          <w:p w14:paraId="02E0F7C5" w14:textId="77777777" w:rsidR="00425AA7" w:rsidRPr="003A0DE1" w:rsidRDefault="00425AA7" w:rsidP="007E472B">
            <w:pPr>
              <w:spacing w:before="120"/>
              <w:jc w:val="center"/>
            </w:pPr>
            <w:r w:rsidRPr="003A0DE1">
              <w:t>New document</w:t>
            </w:r>
          </w:p>
        </w:tc>
        <w:tc>
          <w:tcPr>
            <w:tcW w:w="1276" w:type="dxa"/>
            <w:vAlign w:val="center"/>
          </w:tcPr>
          <w:p w14:paraId="0B8DF193" w14:textId="77777777" w:rsidR="00425AA7" w:rsidRPr="003A0DE1" w:rsidRDefault="00425AA7" w:rsidP="007E472B">
            <w:pPr>
              <w:spacing w:before="120"/>
              <w:jc w:val="center"/>
            </w:pPr>
          </w:p>
        </w:tc>
      </w:tr>
      <w:tr w:rsidR="00425AA7" w:rsidRPr="003A0DE1" w14:paraId="73D49581" w14:textId="77777777" w:rsidTr="00A5672F">
        <w:trPr>
          <w:cantSplit/>
          <w:tblHeader/>
        </w:trPr>
        <w:tc>
          <w:tcPr>
            <w:tcW w:w="1668" w:type="dxa"/>
            <w:vAlign w:val="center"/>
          </w:tcPr>
          <w:p w14:paraId="6936C397" w14:textId="77777777" w:rsidR="00425AA7" w:rsidRDefault="00E53193" w:rsidP="007E472B">
            <w:pPr>
              <w:spacing w:before="120"/>
              <w:jc w:val="center"/>
            </w:pPr>
            <w:r>
              <w:t>0.0.2</w:t>
            </w:r>
          </w:p>
          <w:p w14:paraId="4996B91D" w14:textId="516C4AC6" w:rsidR="00A5672F" w:rsidRPr="003A0DE1" w:rsidRDefault="00A5672F" w:rsidP="007E472B">
            <w:pPr>
              <w:spacing w:before="120"/>
              <w:jc w:val="center"/>
            </w:pPr>
            <w:r>
              <w:t>15/12/2017</w:t>
            </w:r>
          </w:p>
        </w:tc>
        <w:tc>
          <w:tcPr>
            <w:tcW w:w="1984" w:type="dxa"/>
            <w:shd w:val="clear" w:color="auto" w:fill="auto"/>
            <w:vAlign w:val="center"/>
          </w:tcPr>
          <w:p w14:paraId="36485D69" w14:textId="01B0F83C" w:rsidR="00425AA7" w:rsidRPr="00A5672F" w:rsidRDefault="00A5672F" w:rsidP="007E472B">
            <w:pPr>
              <w:spacing w:before="120"/>
              <w:jc w:val="center"/>
            </w:pPr>
            <w:r w:rsidRPr="00A5672F">
              <w:t>3</w:t>
            </w:r>
          </w:p>
        </w:tc>
        <w:tc>
          <w:tcPr>
            <w:tcW w:w="4111" w:type="dxa"/>
            <w:shd w:val="clear" w:color="auto" w:fill="auto"/>
            <w:vAlign w:val="center"/>
          </w:tcPr>
          <w:p w14:paraId="113450C0" w14:textId="3959EC45" w:rsidR="00425AA7" w:rsidRPr="00A5672F" w:rsidRDefault="00A5672F" w:rsidP="00A5672F">
            <w:pPr>
              <w:spacing w:after="120"/>
              <w:ind w:left="357"/>
            </w:pPr>
            <w:r w:rsidRPr="00A5672F">
              <w:t>Several actors removed because of wider system scope.</w:t>
            </w:r>
          </w:p>
        </w:tc>
        <w:tc>
          <w:tcPr>
            <w:tcW w:w="1276" w:type="dxa"/>
            <w:shd w:val="clear" w:color="auto" w:fill="auto"/>
            <w:vAlign w:val="center"/>
          </w:tcPr>
          <w:p w14:paraId="1F0A93CB" w14:textId="6410E4A5" w:rsidR="00425AA7" w:rsidRPr="00A5672F" w:rsidRDefault="00A5672F" w:rsidP="007E472B">
            <w:pPr>
              <w:spacing w:before="120"/>
              <w:jc w:val="center"/>
            </w:pPr>
            <w:r w:rsidRPr="00A5672F">
              <w:t>RT</w:t>
            </w:r>
          </w:p>
        </w:tc>
      </w:tr>
      <w:tr w:rsidR="00425AA7" w:rsidRPr="003A0DE1" w14:paraId="17820519" w14:textId="77777777" w:rsidTr="00425AA7">
        <w:trPr>
          <w:cantSplit/>
          <w:tblHeader/>
        </w:trPr>
        <w:tc>
          <w:tcPr>
            <w:tcW w:w="1668" w:type="dxa"/>
            <w:vAlign w:val="center"/>
          </w:tcPr>
          <w:p w14:paraId="78697BBB" w14:textId="01BCBCA2" w:rsidR="00425AA7" w:rsidRDefault="00CC7B42" w:rsidP="007E472B">
            <w:pPr>
              <w:spacing w:before="120"/>
              <w:jc w:val="center"/>
            </w:pPr>
            <w:r>
              <w:t>0.0.3</w:t>
            </w:r>
          </w:p>
          <w:p w14:paraId="3D786FFF" w14:textId="409D4488" w:rsidR="00CC7B42" w:rsidRPr="003A0DE1" w:rsidRDefault="00CC7B42" w:rsidP="007E472B">
            <w:pPr>
              <w:spacing w:before="120"/>
              <w:jc w:val="center"/>
            </w:pPr>
            <w:r>
              <w:t>15/12/17</w:t>
            </w:r>
          </w:p>
        </w:tc>
        <w:tc>
          <w:tcPr>
            <w:tcW w:w="1984" w:type="dxa"/>
            <w:vAlign w:val="center"/>
          </w:tcPr>
          <w:p w14:paraId="506D6679" w14:textId="6C5AD94B" w:rsidR="00425AA7" w:rsidRPr="003A0DE1" w:rsidRDefault="00CC7B42" w:rsidP="007E472B">
            <w:pPr>
              <w:spacing w:before="120"/>
              <w:jc w:val="center"/>
            </w:pPr>
            <w:r>
              <w:t>6</w:t>
            </w:r>
          </w:p>
        </w:tc>
        <w:tc>
          <w:tcPr>
            <w:tcW w:w="4111" w:type="dxa"/>
            <w:vAlign w:val="center"/>
          </w:tcPr>
          <w:p w14:paraId="10010BD3" w14:textId="3B4F7AC3" w:rsidR="00425AA7" w:rsidRPr="003A0DE1" w:rsidRDefault="00CC7B42" w:rsidP="00A5672F">
            <w:pPr>
              <w:spacing w:before="120" w:after="120"/>
              <w:ind w:left="357"/>
            </w:pPr>
            <w:r>
              <w:t>Non functional requirement have been added</w:t>
            </w:r>
          </w:p>
        </w:tc>
        <w:tc>
          <w:tcPr>
            <w:tcW w:w="1276" w:type="dxa"/>
            <w:vAlign w:val="center"/>
          </w:tcPr>
          <w:p w14:paraId="132F454B" w14:textId="73256C78" w:rsidR="00425AA7" w:rsidRPr="003A0DE1" w:rsidRDefault="00CC7B42" w:rsidP="007E472B">
            <w:pPr>
              <w:spacing w:before="120"/>
              <w:jc w:val="center"/>
            </w:pPr>
            <w:r>
              <w:t>BBF</w:t>
            </w:r>
          </w:p>
        </w:tc>
      </w:tr>
      <w:tr w:rsidR="00425AA7" w:rsidRPr="003A0DE1" w14:paraId="553FFFD8" w14:textId="77777777" w:rsidTr="00425AA7">
        <w:trPr>
          <w:cantSplit/>
          <w:tblHeader/>
        </w:trPr>
        <w:tc>
          <w:tcPr>
            <w:tcW w:w="1668" w:type="dxa"/>
            <w:vAlign w:val="center"/>
          </w:tcPr>
          <w:p w14:paraId="720A420E" w14:textId="77777777" w:rsidR="00425AA7" w:rsidRPr="003A0DE1" w:rsidRDefault="00425AA7" w:rsidP="007E472B">
            <w:pPr>
              <w:spacing w:before="120"/>
              <w:jc w:val="center"/>
            </w:pPr>
          </w:p>
        </w:tc>
        <w:tc>
          <w:tcPr>
            <w:tcW w:w="1984" w:type="dxa"/>
            <w:vAlign w:val="center"/>
          </w:tcPr>
          <w:p w14:paraId="0E951936" w14:textId="77777777" w:rsidR="00425AA7" w:rsidRPr="003A0DE1" w:rsidRDefault="00425AA7" w:rsidP="007E472B">
            <w:pPr>
              <w:spacing w:before="120"/>
              <w:jc w:val="center"/>
            </w:pPr>
          </w:p>
        </w:tc>
        <w:tc>
          <w:tcPr>
            <w:tcW w:w="4111" w:type="dxa"/>
            <w:vAlign w:val="center"/>
          </w:tcPr>
          <w:p w14:paraId="08F4E57E" w14:textId="77777777" w:rsidR="00425AA7" w:rsidRPr="003A0DE1" w:rsidRDefault="00425AA7" w:rsidP="007E472B">
            <w:pPr>
              <w:spacing w:before="120"/>
            </w:pPr>
          </w:p>
        </w:tc>
        <w:tc>
          <w:tcPr>
            <w:tcW w:w="1276" w:type="dxa"/>
            <w:vAlign w:val="center"/>
          </w:tcPr>
          <w:p w14:paraId="3614C114" w14:textId="77777777" w:rsidR="00425AA7" w:rsidRPr="003A0DE1" w:rsidRDefault="00425AA7" w:rsidP="007E472B">
            <w:pPr>
              <w:spacing w:before="120"/>
              <w:jc w:val="center"/>
            </w:pPr>
          </w:p>
        </w:tc>
      </w:tr>
      <w:tr w:rsidR="00425AA7" w:rsidRPr="003A0DE1" w14:paraId="279699D7" w14:textId="77777777" w:rsidTr="00425AA7">
        <w:trPr>
          <w:cantSplit/>
          <w:tblHeader/>
        </w:trPr>
        <w:tc>
          <w:tcPr>
            <w:tcW w:w="1668" w:type="dxa"/>
            <w:vAlign w:val="center"/>
          </w:tcPr>
          <w:p w14:paraId="1346EAAC" w14:textId="77777777" w:rsidR="00425AA7" w:rsidRPr="003A0DE1" w:rsidRDefault="00425AA7" w:rsidP="007E472B">
            <w:pPr>
              <w:spacing w:before="120"/>
              <w:jc w:val="center"/>
            </w:pPr>
            <w:bookmarkStart w:id="4" w:name="_GoBack"/>
            <w:bookmarkEnd w:id="4"/>
          </w:p>
        </w:tc>
        <w:tc>
          <w:tcPr>
            <w:tcW w:w="1984" w:type="dxa"/>
            <w:vAlign w:val="center"/>
          </w:tcPr>
          <w:p w14:paraId="22A57CDD" w14:textId="77777777" w:rsidR="00425AA7" w:rsidRPr="003A0DE1" w:rsidRDefault="00425AA7" w:rsidP="007E472B">
            <w:pPr>
              <w:spacing w:before="120"/>
              <w:jc w:val="center"/>
            </w:pPr>
          </w:p>
        </w:tc>
        <w:tc>
          <w:tcPr>
            <w:tcW w:w="4111" w:type="dxa"/>
            <w:vAlign w:val="center"/>
          </w:tcPr>
          <w:p w14:paraId="41B3DC7D" w14:textId="77777777" w:rsidR="00425AA7" w:rsidRPr="003A0DE1" w:rsidRDefault="00425AA7" w:rsidP="007E472B">
            <w:pPr>
              <w:spacing w:before="120"/>
            </w:pPr>
          </w:p>
        </w:tc>
        <w:tc>
          <w:tcPr>
            <w:tcW w:w="1276" w:type="dxa"/>
            <w:vAlign w:val="center"/>
          </w:tcPr>
          <w:p w14:paraId="2C1E75B6" w14:textId="77777777" w:rsidR="00425AA7" w:rsidRPr="003A0DE1" w:rsidRDefault="00425AA7" w:rsidP="007E472B">
            <w:pPr>
              <w:spacing w:before="120"/>
              <w:jc w:val="center"/>
            </w:pPr>
          </w:p>
        </w:tc>
      </w:tr>
    </w:tbl>
    <w:p w14:paraId="517AADF2" w14:textId="77777777" w:rsidR="00425AA7" w:rsidRDefault="00425AA7" w:rsidP="00BF31E5">
      <w:pPr>
        <w:pStyle w:val="Titre1"/>
        <w:keepNext w:val="0"/>
        <w:pageBreakBefore/>
        <w:numPr>
          <w:ilvl w:val="0"/>
          <w:numId w:val="5"/>
        </w:numPr>
        <w:spacing w:before="240" w:after="240" w:line="288" w:lineRule="auto"/>
      </w:pPr>
      <w:bookmarkStart w:id="5" w:name="_Toc363570255"/>
      <w:bookmarkStart w:id="6" w:name="_Toc482870605"/>
      <w:bookmarkStart w:id="7" w:name="_Toc501123068"/>
      <w:r w:rsidRPr="003A0DE1">
        <w:lastRenderedPageBreak/>
        <w:t>Table of Contents</w:t>
      </w:r>
      <w:bookmarkEnd w:id="5"/>
      <w:bookmarkEnd w:id="6"/>
      <w:bookmarkEnd w:id="7"/>
    </w:p>
    <w:sdt>
      <w:sdtPr>
        <w:rPr>
          <w:rFonts w:asciiTheme="minorHAnsi" w:hAnsiTheme="minorHAnsi"/>
          <w:b w:val="0"/>
          <w:bCs w:val="0"/>
          <w:smallCaps w:val="0"/>
          <w:color w:val="1F497D"/>
          <w:sz w:val="22"/>
          <w:szCs w:val="20"/>
          <w:lang w:val="fr-FR" w:eastAsia="fr-FR"/>
        </w:rPr>
        <w:id w:val="-1844771621"/>
        <w:docPartObj>
          <w:docPartGallery w:val="Table of Contents"/>
          <w:docPartUnique/>
        </w:docPartObj>
      </w:sdtPr>
      <w:sdtEndPr/>
      <w:sdtContent>
        <w:p w14:paraId="6A700E6E" w14:textId="77777777" w:rsidR="00EC0050" w:rsidRDefault="00EC0050">
          <w:pPr>
            <w:pStyle w:val="En-ttedetabledesmatires"/>
          </w:pPr>
        </w:p>
        <w:p w14:paraId="6E65C9A7" w14:textId="056136DD" w:rsidR="00A5672F" w:rsidRDefault="00A5672F">
          <w:pPr>
            <w:pStyle w:val="TM1"/>
            <w:tabs>
              <w:tab w:val="left" w:pos="400"/>
              <w:tab w:val="right" w:leader="dot" w:pos="9057"/>
            </w:tabs>
            <w:rPr>
              <w:rFonts w:eastAsiaTheme="minorEastAsia" w:cstheme="minorBidi"/>
              <w:noProof/>
              <w:color w:val="auto"/>
              <w:szCs w:val="22"/>
              <w:lang w:eastAsia="en-GB"/>
            </w:rPr>
          </w:pPr>
          <w:r>
            <w:fldChar w:fldCharType="begin"/>
          </w:r>
          <w:r>
            <w:instrText xml:space="preserve"> TOC \o "1-2" \h \z \u </w:instrText>
          </w:r>
          <w:r>
            <w:fldChar w:fldCharType="separate"/>
          </w:r>
          <w:hyperlink w:anchor="_Toc501123067" w:history="1">
            <w:r w:rsidRPr="0090529D">
              <w:rPr>
                <w:rStyle w:val="Lienhypertexte"/>
                <w:noProof/>
              </w:rPr>
              <w:t>1.</w:t>
            </w:r>
            <w:r>
              <w:rPr>
                <w:rFonts w:eastAsiaTheme="minorEastAsia" w:cstheme="minorBidi"/>
                <w:noProof/>
                <w:color w:val="auto"/>
                <w:szCs w:val="22"/>
                <w:lang w:eastAsia="en-GB"/>
              </w:rPr>
              <w:tab/>
            </w:r>
            <w:r w:rsidRPr="0090529D">
              <w:rPr>
                <w:rStyle w:val="Lienhypertexte"/>
                <w:noProof/>
              </w:rPr>
              <w:t>Modification History</w:t>
            </w:r>
            <w:r>
              <w:rPr>
                <w:noProof/>
                <w:webHidden/>
              </w:rPr>
              <w:tab/>
            </w:r>
            <w:r>
              <w:rPr>
                <w:noProof/>
                <w:webHidden/>
              </w:rPr>
              <w:fldChar w:fldCharType="begin"/>
            </w:r>
            <w:r>
              <w:rPr>
                <w:noProof/>
                <w:webHidden/>
              </w:rPr>
              <w:instrText xml:space="preserve"> PAGEREF _Toc501123067 \h </w:instrText>
            </w:r>
            <w:r>
              <w:rPr>
                <w:noProof/>
                <w:webHidden/>
              </w:rPr>
            </w:r>
            <w:r>
              <w:rPr>
                <w:noProof/>
                <w:webHidden/>
              </w:rPr>
              <w:fldChar w:fldCharType="separate"/>
            </w:r>
            <w:r w:rsidR="0081483E">
              <w:rPr>
                <w:noProof/>
                <w:webHidden/>
              </w:rPr>
              <w:t>2</w:t>
            </w:r>
            <w:r>
              <w:rPr>
                <w:noProof/>
                <w:webHidden/>
              </w:rPr>
              <w:fldChar w:fldCharType="end"/>
            </w:r>
          </w:hyperlink>
        </w:p>
        <w:p w14:paraId="51F60B7F" w14:textId="3F1201DA" w:rsidR="00A5672F" w:rsidRDefault="00DE7E93">
          <w:pPr>
            <w:pStyle w:val="TM1"/>
            <w:tabs>
              <w:tab w:val="left" w:pos="400"/>
              <w:tab w:val="right" w:leader="dot" w:pos="9057"/>
            </w:tabs>
            <w:rPr>
              <w:rFonts w:eastAsiaTheme="minorEastAsia" w:cstheme="minorBidi"/>
              <w:noProof/>
              <w:color w:val="auto"/>
              <w:szCs w:val="22"/>
              <w:lang w:eastAsia="en-GB"/>
            </w:rPr>
          </w:pPr>
          <w:hyperlink w:anchor="_Toc501123068" w:history="1">
            <w:r w:rsidR="00A5672F" w:rsidRPr="0090529D">
              <w:rPr>
                <w:rStyle w:val="Lienhypertexte"/>
                <w:noProof/>
              </w:rPr>
              <w:t>2.</w:t>
            </w:r>
            <w:r w:rsidR="00A5672F">
              <w:rPr>
                <w:rFonts w:eastAsiaTheme="minorEastAsia" w:cstheme="minorBidi"/>
                <w:noProof/>
                <w:color w:val="auto"/>
                <w:szCs w:val="22"/>
                <w:lang w:eastAsia="en-GB"/>
              </w:rPr>
              <w:tab/>
            </w:r>
            <w:r w:rsidR="00A5672F" w:rsidRPr="0090529D">
              <w:rPr>
                <w:rStyle w:val="Lienhypertexte"/>
                <w:noProof/>
              </w:rPr>
              <w:t>Table of Contents</w:t>
            </w:r>
            <w:r w:rsidR="00A5672F">
              <w:rPr>
                <w:noProof/>
                <w:webHidden/>
              </w:rPr>
              <w:tab/>
            </w:r>
            <w:r w:rsidR="00A5672F">
              <w:rPr>
                <w:noProof/>
                <w:webHidden/>
              </w:rPr>
              <w:fldChar w:fldCharType="begin"/>
            </w:r>
            <w:r w:rsidR="00A5672F">
              <w:rPr>
                <w:noProof/>
                <w:webHidden/>
              </w:rPr>
              <w:instrText xml:space="preserve"> PAGEREF _Toc501123068 \h </w:instrText>
            </w:r>
            <w:r w:rsidR="00A5672F">
              <w:rPr>
                <w:noProof/>
                <w:webHidden/>
              </w:rPr>
            </w:r>
            <w:r w:rsidR="00A5672F">
              <w:rPr>
                <w:noProof/>
                <w:webHidden/>
              </w:rPr>
              <w:fldChar w:fldCharType="separate"/>
            </w:r>
            <w:r w:rsidR="0081483E">
              <w:rPr>
                <w:noProof/>
                <w:webHidden/>
              </w:rPr>
              <w:t>4</w:t>
            </w:r>
            <w:r w:rsidR="00A5672F">
              <w:rPr>
                <w:noProof/>
                <w:webHidden/>
              </w:rPr>
              <w:fldChar w:fldCharType="end"/>
            </w:r>
          </w:hyperlink>
        </w:p>
        <w:p w14:paraId="6723DC7A" w14:textId="79B23B5B" w:rsidR="00A5672F" w:rsidRDefault="00DE7E93">
          <w:pPr>
            <w:pStyle w:val="TM1"/>
            <w:tabs>
              <w:tab w:val="left" w:pos="400"/>
              <w:tab w:val="right" w:leader="dot" w:pos="9057"/>
            </w:tabs>
            <w:rPr>
              <w:rFonts w:eastAsiaTheme="minorEastAsia" w:cstheme="minorBidi"/>
              <w:noProof/>
              <w:color w:val="auto"/>
              <w:szCs w:val="22"/>
              <w:lang w:eastAsia="en-GB"/>
            </w:rPr>
          </w:pPr>
          <w:hyperlink w:anchor="_Toc501123069" w:history="1">
            <w:r w:rsidR="00A5672F" w:rsidRPr="0090529D">
              <w:rPr>
                <w:rStyle w:val="Lienhypertexte"/>
                <w:noProof/>
                <w:lang w:eastAsia="en-GB"/>
              </w:rPr>
              <w:t>3.</w:t>
            </w:r>
            <w:r w:rsidR="00A5672F">
              <w:rPr>
                <w:rFonts w:eastAsiaTheme="minorEastAsia" w:cstheme="minorBidi"/>
                <w:noProof/>
                <w:color w:val="auto"/>
                <w:szCs w:val="22"/>
                <w:lang w:eastAsia="en-GB"/>
              </w:rPr>
              <w:tab/>
            </w:r>
            <w:r w:rsidR="00A5672F" w:rsidRPr="0090529D">
              <w:rPr>
                <w:rStyle w:val="Lienhypertexte"/>
                <w:noProof/>
                <w:lang w:eastAsia="en-GB"/>
              </w:rPr>
              <w:t>Introduction</w:t>
            </w:r>
            <w:r w:rsidR="00A5672F">
              <w:rPr>
                <w:noProof/>
                <w:webHidden/>
              </w:rPr>
              <w:tab/>
            </w:r>
            <w:r w:rsidR="00A5672F">
              <w:rPr>
                <w:noProof/>
                <w:webHidden/>
              </w:rPr>
              <w:fldChar w:fldCharType="begin"/>
            </w:r>
            <w:r w:rsidR="00A5672F">
              <w:rPr>
                <w:noProof/>
                <w:webHidden/>
              </w:rPr>
              <w:instrText xml:space="preserve"> PAGEREF _Toc501123069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65CE3040" w14:textId="04885061"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70" w:history="1">
            <w:r w:rsidR="00A5672F" w:rsidRPr="0090529D">
              <w:rPr>
                <w:rStyle w:val="Lienhypertexte"/>
                <w:noProof/>
                <w:lang w:eastAsia="en-GB"/>
              </w:rPr>
              <w:t>1.1</w:t>
            </w:r>
            <w:r w:rsidR="00A5672F">
              <w:rPr>
                <w:rFonts w:eastAsiaTheme="minorEastAsia" w:cstheme="minorBidi"/>
                <w:noProof/>
                <w:color w:val="auto"/>
                <w:szCs w:val="22"/>
                <w:lang w:eastAsia="en-GB"/>
              </w:rPr>
              <w:tab/>
            </w:r>
            <w:r w:rsidR="00A5672F" w:rsidRPr="0090529D">
              <w:rPr>
                <w:rStyle w:val="Lienhypertexte"/>
                <w:noProof/>
                <w:lang w:eastAsia="en-GB"/>
              </w:rPr>
              <w:t>Scope of the document</w:t>
            </w:r>
            <w:r w:rsidR="00A5672F">
              <w:rPr>
                <w:noProof/>
                <w:webHidden/>
              </w:rPr>
              <w:tab/>
            </w:r>
            <w:r w:rsidR="00A5672F">
              <w:rPr>
                <w:noProof/>
                <w:webHidden/>
              </w:rPr>
              <w:fldChar w:fldCharType="begin"/>
            </w:r>
            <w:r w:rsidR="00A5672F">
              <w:rPr>
                <w:noProof/>
                <w:webHidden/>
              </w:rPr>
              <w:instrText xml:space="preserve"> PAGEREF _Toc501123070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321DF1B9" w14:textId="7F271F0A"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71" w:history="1">
            <w:r w:rsidR="00A5672F" w:rsidRPr="0090529D">
              <w:rPr>
                <w:rStyle w:val="Lienhypertexte"/>
                <w:noProof/>
                <w:lang w:eastAsia="en-GB"/>
              </w:rPr>
              <w:t>1.2</w:t>
            </w:r>
            <w:r w:rsidR="00A5672F">
              <w:rPr>
                <w:rFonts w:eastAsiaTheme="minorEastAsia" w:cstheme="minorBidi"/>
                <w:noProof/>
                <w:color w:val="auto"/>
                <w:szCs w:val="22"/>
                <w:lang w:eastAsia="en-GB"/>
              </w:rPr>
              <w:tab/>
            </w:r>
            <w:r w:rsidR="00A5672F" w:rsidRPr="0090529D">
              <w:rPr>
                <w:rStyle w:val="Lienhypertexte"/>
                <w:noProof/>
                <w:lang w:eastAsia="en-GB"/>
              </w:rPr>
              <w:t>Reference and applicable document</w:t>
            </w:r>
            <w:r w:rsidR="00A5672F">
              <w:rPr>
                <w:noProof/>
                <w:webHidden/>
              </w:rPr>
              <w:tab/>
            </w:r>
            <w:r w:rsidR="00A5672F">
              <w:rPr>
                <w:noProof/>
                <w:webHidden/>
              </w:rPr>
              <w:fldChar w:fldCharType="begin"/>
            </w:r>
            <w:r w:rsidR="00A5672F">
              <w:rPr>
                <w:noProof/>
                <w:webHidden/>
              </w:rPr>
              <w:instrText xml:space="preserve"> PAGEREF _Toc501123071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41CF2451" w14:textId="29166FB2"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72" w:history="1">
            <w:r w:rsidR="00A5672F" w:rsidRPr="0090529D">
              <w:rPr>
                <w:rStyle w:val="Lienhypertexte"/>
                <w:noProof/>
                <w:lang w:eastAsia="en-GB"/>
              </w:rPr>
              <w:t>1.3</w:t>
            </w:r>
            <w:r w:rsidR="00A5672F">
              <w:rPr>
                <w:rFonts w:eastAsiaTheme="minorEastAsia" w:cstheme="minorBidi"/>
                <w:noProof/>
                <w:color w:val="auto"/>
                <w:szCs w:val="22"/>
                <w:lang w:eastAsia="en-GB"/>
              </w:rPr>
              <w:tab/>
            </w:r>
            <w:r w:rsidR="00A5672F" w:rsidRPr="0090529D">
              <w:rPr>
                <w:rStyle w:val="Lienhypertexte"/>
                <w:noProof/>
                <w:lang w:eastAsia="en-GB"/>
              </w:rPr>
              <w:t>Abbreviations and definitions</w:t>
            </w:r>
            <w:r w:rsidR="00A5672F">
              <w:rPr>
                <w:noProof/>
                <w:webHidden/>
              </w:rPr>
              <w:tab/>
            </w:r>
            <w:r w:rsidR="00A5672F">
              <w:rPr>
                <w:noProof/>
                <w:webHidden/>
              </w:rPr>
              <w:fldChar w:fldCharType="begin"/>
            </w:r>
            <w:r w:rsidR="00A5672F">
              <w:rPr>
                <w:noProof/>
                <w:webHidden/>
              </w:rPr>
              <w:instrText xml:space="preserve"> PAGEREF _Toc501123072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42B116A9" w14:textId="72847E83" w:rsidR="00A5672F" w:rsidRDefault="00DE7E93">
          <w:pPr>
            <w:pStyle w:val="TM1"/>
            <w:tabs>
              <w:tab w:val="left" w:pos="400"/>
              <w:tab w:val="right" w:leader="dot" w:pos="9057"/>
            </w:tabs>
            <w:rPr>
              <w:rFonts w:eastAsiaTheme="minorEastAsia" w:cstheme="minorBidi"/>
              <w:noProof/>
              <w:color w:val="auto"/>
              <w:szCs w:val="22"/>
              <w:lang w:eastAsia="en-GB"/>
            </w:rPr>
          </w:pPr>
          <w:hyperlink w:anchor="_Toc501123073" w:history="1">
            <w:r w:rsidR="00A5672F" w:rsidRPr="0090529D">
              <w:rPr>
                <w:rStyle w:val="Lienhypertexte"/>
                <w:noProof/>
                <w:lang w:eastAsia="en-GB"/>
              </w:rPr>
              <w:t>2</w:t>
            </w:r>
            <w:r w:rsidR="00A5672F">
              <w:rPr>
                <w:rFonts w:eastAsiaTheme="minorEastAsia" w:cstheme="minorBidi"/>
                <w:noProof/>
                <w:color w:val="auto"/>
                <w:szCs w:val="22"/>
                <w:lang w:eastAsia="en-GB"/>
              </w:rPr>
              <w:tab/>
            </w:r>
            <w:r w:rsidR="00A5672F" w:rsidRPr="0090529D">
              <w:rPr>
                <w:rStyle w:val="Lienhypertexte"/>
                <w:noProof/>
                <w:lang w:eastAsia="en-GB"/>
              </w:rPr>
              <w:t>Operational Needs and Missions</w:t>
            </w:r>
            <w:r w:rsidR="00A5672F">
              <w:rPr>
                <w:noProof/>
                <w:webHidden/>
              </w:rPr>
              <w:tab/>
            </w:r>
            <w:r w:rsidR="00A5672F">
              <w:rPr>
                <w:noProof/>
                <w:webHidden/>
              </w:rPr>
              <w:fldChar w:fldCharType="begin"/>
            </w:r>
            <w:r w:rsidR="00A5672F">
              <w:rPr>
                <w:noProof/>
                <w:webHidden/>
              </w:rPr>
              <w:instrText xml:space="preserve"> PAGEREF _Toc501123073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1EBF2611" w14:textId="001A07B9"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74" w:history="1">
            <w:r w:rsidR="00A5672F" w:rsidRPr="0090529D">
              <w:rPr>
                <w:rStyle w:val="Lienhypertexte"/>
                <w:noProof/>
              </w:rPr>
              <w:t>2.2</w:t>
            </w:r>
            <w:r w:rsidR="00A5672F">
              <w:rPr>
                <w:rFonts w:eastAsiaTheme="minorEastAsia" w:cstheme="minorBidi"/>
                <w:noProof/>
                <w:color w:val="auto"/>
                <w:szCs w:val="22"/>
                <w:lang w:eastAsia="en-GB"/>
              </w:rPr>
              <w:tab/>
            </w:r>
            <w:r w:rsidR="00A5672F" w:rsidRPr="0090529D">
              <w:rPr>
                <w:rStyle w:val="Lienhypertexte"/>
                <w:noProof/>
              </w:rPr>
              <w:t>Manage railway operation efficiently</w:t>
            </w:r>
            <w:r w:rsidR="00A5672F">
              <w:rPr>
                <w:noProof/>
                <w:webHidden/>
              </w:rPr>
              <w:tab/>
            </w:r>
            <w:r w:rsidR="00A5672F">
              <w:rPr>
                <w:noProof/>
                <w:webHidden/>
              </w:rPr>
              <w:fldChar w:fldCharType="begin"/>
            </w:r>
            <w:r w:rsidR="00A5672F">
              <w:rPr>
                <w:noProof/>
                <w:webHidden/>
              </w:rPr>
              <w:instrText xml:space="preserve"> PAGEREF _Toc501123074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26241765" w14:textId="14ED6840"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75" w:history="1">
            <w:r w:rsidR="00A5672F" w:rsidRPr="0090529D">
              <w:rPr>
                <w:rStyle w:val="Lienhypertexte"/>
                <w:noProof/>
              </w:rPr>
              <w:t>2.3</w:t>
            </w:r>
            <w:r w:rsidR="00A5672F">
              <w:rPr>
                <w:rFonts w:eastAsiaTheme="minorEastAsia" w:cstheme="minorBidi"/>
                <w:noProof/>
                <w:color w:val="auto"/>
                <w:szCs w:val="22"/>
                <w:lang w:eastAsia="en-GB"/>
              </w:rPr>
              <w:tab/>
            </w:r>
            <w:r w:rsidR="00A5672F" w:rsidRPr="0090529D">
              <w:rPr>
                <w:rStyle w:val="Lienhypertexte"/>
                <w:noProof/>
              </w:rPr>
              <w:t>Quality of Service</w:t>
            </w:r>
            <w:r w:rsidR="00A5672F">
              <w:rPr>
                <w:noProof/>
                <w:webHidden/>
              </w:rPr>
              <w:tab/>
            </w:r>
            <w:r w:rsidR="00A5672F">
              <w:rPr>
                <w:noProof/>
                <w:webHidden/>
              </w:rPr>
              <w:fldChar w:fldCharType="begin"/>
            </w:r>
            <w:r w:rsidR="00A5672F">
              <w:rPr>
                <w:noProof/>
                <w:webHidden/>
              </w:rPr>
              <w:instrText xml:space="preserve"> PAGEREF _Toc501123075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51A24087" w14:textId="168D25C3"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76" w:history="1">
            <w:r w:rsidR="00A5672F" w:rsidRPr="0090529D">
              <w:rPr>
                <w:rStyle w:val="Lienhypertexte"/>
                <w:noProof/>
              </w:rPr>
              <w:t>2.4</w:t>
            </w:r>
            <w:r w:rsidR="00A5672F">
              <w:rPr>
                <w:rFonts w:eastAsiaTheme="minorEastAsia" w:cstheme="minorBidi"/>
                <w:noProof/>
                <w:color w:val="auto"/>
                <w:szCs w:val="22"/>
                <w:lang w:eastAsia="en-GB"/>
              </w:rPr>
              <w:tab/>
            </w:r>
            <w:r w:rsidR="00A5672F" w:rsidRPr="0090529D">
              <w:rPr>
                <w:rStyle w:val="Lienhypertexte"/>
                <w:noProof/>
              </w:rPr>
              <w:t>Flexibility of railway operation</w:t>
            </w:r>
            <w:r w:rsidR="00A5672F">
              <w:rPr>
                <w:noProof/>
                <w:webHidden/>
              </w:rPr>
              <w:tab/>
            </w:r>
            <w:r w:rsidR="00A5672F">
              <w:rPr>
                <w:noProof/>
                <w:webHidden/>
              </w:rPr>
              <w:fldChar w:fldCharType="begin"/>
            </w:r>
            <w:r w:rsidR="00A5672F">
              <w:rPr>
                <w:noProof/>
                <w:webHidden/>
              </w:rPr>
              <w:instrText xml:space="preserve"> PAGEREF _Toc501123076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589255C8" w14:textId="1A3ACC49"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77" w:history="1">
            <w:r w:rsidR="00A5672F" w:rsidRPr="0090529D">
              <w:rPr>
                <w:rStyle w:val="Lienhypertexte"/>
                <w:noProof/>
              </w:rPr>
              <w:t>2.5</w:t>
            </w:r>
            <w:r w:rsidR="00A5672F">
              <w:rPr>
                <w:rFonts w:eastAsiaTheme="minorEastAsia" w:cstheme="minorBidi"/>
                <w:noProof/>
                <w:color w:val="auto"/>
                <w:szCs w:val="22"/>
                <w:lang w:eastAsia="en-GB"/>
              </w:rPr>
              <w:tab/>
            </w:r>
            <w:r w:rsidR="00A5672F" w:rsidRPr="0090529D">
              <w:rPr>
                <w:rStyle w:val="Lienhypertexte"/>
                <w:noProof/>
              </w:rPr>
              <w:t>Safety</w:t>
            </w:r>
            <w:r w:rsidR="00A5672F">
              <w:rPr>
                <w:noProof/>
                <w:webHidden/>
              </w:rPr>
              <w:tab/>
            </w:r>
            <w:r w:rsidR="00A5672F">
              <w:rPr>
                <w:noProof/>
                <w:webHidden/>
              </w:rPr>
              <w:fldChar w:fldCharType="begin"/>
            </w:r>
            <w:r w:rsidR="00A5672F">
              <w:rPr>
                <w:noProof/>
                <w:webHidden/>
              </w:rPr>
              <w:instrText xml:space="preserve"> PAGEREF _Toc501123077 \h </w:instrText>
            </w:r>
            <w:r w:rsidR="00A5672F">
              <w:rPr>
                <w:noProof/>
                <w:webHidden/>
              </w:rPr>
            </w:r>
            <w:r w:rsidR="00A5672F">
              <w:rPr>
                <w:noProof/>
                <w:webHidden/>
              </w:rPr>
              <w:fldChar w:fldCharType="separate"/>
            </w:r>
            <w:r w:rsidR="0081483E">
              <w:rPr>
                <w:noProof/>
                <w:webHidden/>
              </w:rPr>
              <w:t>5</w:t>
            </w:r>
            <w:r w:rsidR="00A5672F">
              <w:rPr>
                <w:noProof/>
                <w:webHidden/>
              </w:rPr>
              <w:fldChar w:fldCharType="end"/>
            </w:r>
          </w:hyperlink>
        </w:p>
        <w:p w14:paraId="00F1B23A" w14:textId="638231F6"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78" w:history="1">
            <w:r w:rsidR="00A5672F" w:rsidRPr="0090529D">
              <w:rPr>
                <w:rStyle w:val="Lienhypertexte"/>
                <w:noProof/>
              </w:rPr>
              <w:t>2.6</w:t>
            </w:r>
            <w:r w:rsidR="00A5672F">
              <w:rPr>
                <w:rFonts w:eastAsiaTheme="minorEastAsia" w:cstheme="minorBidi"/>
                <w:noProof/>
                <w:color w:val="auto"/>
                <w:szCs w:val="22"/>
                <w:lang w:eastAsia="en-GB"/>
              </w:rPr>
              <w:tab/>
            </w:r>
            <w:r w:rsidR="00A5672F" w:rsidRPr="0090529D">
              <w:rPr>
                <w:rStyle w:val="Lienhypertexte"/>
                <w:noProof/>
              </w:rPr>
              <w:t>Security</w:t>
            </w:r>
            <w:r w:rsidR="00A5672F">
              <w:rPr>
                <w:noProof/>
                <w:webHidden/>
              </w:rPr>
              <w:tab/>
            </w:r>
            <w:r w:rsidR="00A5672F">
              <w:rPr>
                <w:noProof/>
                <w:webHidden/>
              </w:rPr>
              <w:fldChar w:fldCharType="begin"/>
            </w:r>
            <w:r w:rsidR="00A5672F">
              <w:rPr>
                <w:noProof/>
                <w:webHidden/>
              </w:rPr>
              <w:instrText xml:space="preserve"> PAGEREF _Toc501123078 \h </w:instrText>
            </w:r>
            <w:r w:rsidR="00A5672F">
              <w:rPr>
                <w:noProof/>
                <w:webHidden/>
              </w:rPr>
            </w:r>
            <w:r w:rsidR="00A5672F">
              <w:rPr>
                <w:noProof/>
                <w:webHidden/>
              </w:rPr>
              <w:fldChar w:fldCharType="separate"/>
            </w:r>
            <w:r w:rsidR="0081483E">
              <w:rPr>
                <w:noProof/>
                <w:webHidden/>
              </w:rPr>
              <w:t>6</w:t>
            </w:r>
            <w:r w:rsidR="00A5672F">
              <w:rPr>
                <w:noProof/>
                <w:webHidden/>
              </w:rPr>
              <w:fldChar w:fldCharType="end"/>
            </w:r>
          </w:hyperlink>
        </w:p>
        <w:p w14:paraId="534F0302" w14:textId="049FFC77"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79" w:history="1">
            <w:r w:rsidR="00A5672F" w:rsidRPr="0090529D">
              <w:rPr>
                <w:rStyle w:val="Lienhypertexte"/>
                <w:noProof/>
              </w:rPr>
              <w:t>2.7</w:t>
            </w:r>
            <w:r w:rsidR="00A5672F">
              <w:rPr>
                <w:rFonts w:eastAsiaTheme="minorEastAsia" w:cstheme="minorBidi"/>
                <w:noProof/>
                <w:color w:val="auto"/>
                <w:szCs w:val="22"/>
                <w:lang w:eastAsia="en-GB"/>
              </w:rPr>
              <w:tab/>
            </w:r>
            <w:r w:rsidR="00A5672F" w:rsidRPr="0090529D">
              <w:rPr>
                <w:rStyle w:val="Lienhypertexte"/>
                <w:noProof/>
              </w:rPr>
              <w:t>Efficient use of energy and resources</w:t>
            </w:r>
            <w:r w:rsidR="00A5672F">
              <w:rPr>
                <w:noProof/>
                <w:webHidden/>
              </w:rPr>
              <w:tab/>
            </w:r>
            <w:r w:rsidR="00A5672F">
              <w:rPr>
                <w:noProof/>
                <w:webHidden/>
              </w:rPr>
              <w:fldChar w:fldCharType="begin"/>
            </w:r>
            <w:r w:rsidR="00A5672F">
              <w:rPr>
                <w:noProof/>
                <w:webHidden/>
              </w:rPr>
              <w:instrText xml:space="preserve"> PAGEREF _Toc501123079 \h </w:instrText>
            </w:r>
            <w:r w:rsidR="00A5672F">
              <w:rPr>
                <w:noProof/>
                <w:webHidden/>
              </w:rPr>
            </w:r>
            <w:r w:rsidR="00A5672F">
              <w:rPr>
                <w:noProof/>
                <w:webHidden/>
              </w:rPr>
              <w:fldChar w:fldCharType="separate"/>
            </w:r>
            <w:r w:rsidR="0081483E">
              <w:rPr>
                <w:noProof/>
                <w:webHidden/>
              </w:rPr>
              <w:t>6</w:t>
            </w:r>
            <w:r w:rsidR="00A5672F">
              <w:rPr>
                <w:noProof/>
                <w:webHidden/>
              </w:rPr>
              <w:fldChar w:fldCharType="end"/>
            </w:r>
          </w:hyperlink>
        </w:p>
        <w:p w14:paraId="19333674" w14:textId="7FBBD7DE"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80" w:history="1">
            <w:r w:rsidR="00A5672F" w:rsidRPr="0090529D">
              <w:rPr>
                <w:rStyle w:val="Lienhypertexte"/>
                <w:noProof/>
              </w:rPr>
              <w:t>2.8</w:t>
            </w:r>
            <w:r w:rsidR="00A5672F">
              <w:rPr>
                <w:rFonts w:eastAsiaTheme="minorEastAsia" w:cstheme="minorBidi"/>
                <w:noProof/>
                <w:color w:val="auto"/>
                <w:szCs w:val="22"/>
                <w:lang w:eastAsia="en-GB"/>
              </w:rPr>
              <w:tab/>
            </w:r>
            <w:r w:rsidR="00A5672F" w:rsidRPr="0090529D">
              <w:rPr>
                <w:rStyle w:val="Lienhypertexte"/>
                <w:noProof/>
              </w:rPr>
              <w:t>Lifecycle costs</w:t>
            </w:r>
            <w:r w:rsidR="00A5672F">
              <w:rPr>
                <w:noProof/>
                <w:webHidden/>
              </w:rPr>
              <w:tab/>
            </w:r>
            <w:r w:rsidR="00A5672F">
              <w:rPr>
                <w:noProof/>
                <w:webHidden/>
              </w:rPr>
              <w:fldChar w:fldCharType="begin"/>
            </w:r>
            <w:r w:rsidR="00A5672F">
              <w:rPr>
                <w:noProof/>
                <w:webHidden/>
              </w:rPr>
              <w:instrText xml:space="preserve"> PAGEREF _Toc501123080 \h </w:instrText>
            </w:r>
            <w:r w:rsidR="00A5672F">
              <w:rPr>
                <w:noProof/>
                <w:webHidden/>
              </w:rPr>
            </w:r>
            <w:r w:rsidR="00A5672F">
              <w:rPr>
                <w:noProof/>
                <w:webHidden/>
              </w:rPr>
              <w:fldChar w:fldCharType="separate"/>
            </w:r>
            <w:r w:rsidR="0081483E">
              <w:rPr>
                <w:noProof/>
                <w:webHidden/>
              </w:rPr>
              <w:t>6</w:t>
            </w:r>
            <w:r w:rsidR="00A5672F">
              <w:rPr>
                <w:noProof/>
                <w:webHidden/>
              </w:rPr>
              <w:fldChar w:fldCharType="end"/>
            </w:r>
          </w:hyperlink>
        </w:p>
        <w:p w14:paraId="5CBCAD19" w14:textId="50F717FF" w:rsidR="00A5672F" w:rsidRDefault="00DE7E93">
          <w:pPr>
            <w:pStyle w:val="TM1"/>
            <w:tabs>
              <w:tab w:val="left" w:pos="400"/>
              <w:tab w:val="right" w:leader="dot" w:pos="9057"/>
            </w:tabs>
            <w:rPr>
              <w:rFonts w:eastAsiaTheme="minorEastAsia" w:cstheme="minorBidi"/>
              <w:noProof/>
              <w:color w:val="auto"/>
              <w:szCs w:val="22"/>
              <w:lang w:eastAsia="en-GB"/>
            </w:rPr>
          </w:pPr>
          <w:hyperlink w:anchor="_Toc501123081" w:history="1">
            <w:r w:rsidR="00A5672F" w:rsidRPr="0090529D">
              <w:rPr>
                <w:rStyle w:val="Lienhypertexte"/>
                <w:noProof/>
                <w:lang w:eastAsia="en-GB"/>
              </w:rPr>
              <w:t>3</w:t>
            </w:r>
            <w:r w:rsidR="00A5672F">
              <w:rPr>
                <w:rFonts w:eastAsiaTheme="minorEastAsia" w:cstheme="minorBidi"/>
                <w:noProof/>
                <w:color w:val="auto"/>
                <w:szCs w:val="22"/>
                <w:lang w:eastAsia="en-GB"/>
              </w:rPr>
              <w:tab/>
            </w:r>
            <w:r w:rsidR="00A5672F" w:rsidRPr="0090529D">
              <w:rPr>
                <w:rStyle w:val="Lienhypertexte"/>
                <w:noProof/>
                <w:lang w:eastAsia="en-GB"/>
              </w:rPr>
              <w:t>Roles and responsibilities (Actors definition)</w:t>
            </w:r>
            <w:r w:rsidR="00A5672F">
              <w:rPr>
                <w:noProof/>
                <w:webHidden/>
              </w:rPr>
              <w:tab/>
            </w:r>
            <w:r w:rsidR="00A5672F">
              <w:rPr>
                <w:noProof/>
                <w:webHidden/>
              </w:rPr>
              <w:fldChar w:fldCharType="begin"/>
            </w:r>
            <w:r w:rsidR="00A5672F">
              <w:rPr>
                <w:noProof/>
                <w:webHidden/>
              </w:rPr>
              <w:instrText xml:space="preserve"> PAGEREF _Toc501123081 \h </w:instrText>
            </w:r>
            <w:r w:rsidR="00A5672F">
              <w:rPr>
                <w:noProof/>
                <w:webHidden/>
              </w:rPr>
            </w:r>
            <w:r w:rsidR="00A5672F">
              <w:rPr>
                <w:noProof/>
                <w:webHidden/>
              </w:rPr>
              <w:fldChar w:fldCharType="separate"/>
            </w:r>
            <w:r w:rsidR="0081483E">
              <w:rPr>
                <w:noProof/>
                <w:webHidden/>
              </w:rPr>
              <w:t>7</w:t>
            </w:r>
            <w:r w:rsidR="00A5672F">
              <w:rPr>
                <w:noProof/>
                <w:webHidden/>
              </w:rPr>
              <w:fldChar w:fldCharType="end"/>
            </w:r>
          </w:hyperlink>
        </w:p>
        <w:p w14:paraId="4D497152" w14:textId="2317B91E"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82" w:history="1">
            <w:r w:rsidR="00A5672F" w:rsidRPr="0090529D">
              <w:rPr>
                <w:rStyle w:val="Lienhypertexte"/>
                <w:noProof/>
                <w:lang w:val="en-US"/>
              </w:rPr>
              <w:t>3.1</w:t>
            </w:r>
            <w:r w:rsidR="00A5672F">
              <w:rPr>
                <w:rFonts w:eastAsiaTheme="minorEastAsia" w:cstheme="minorBidi"/>
                <w:noProof/>
                <w:color w:val="auto"/>
                <w:szCs w:val="22"/>
                <w:lang w:eastAsia="en-GB"/>
              </w:rPr>
              <w:tab/>
            </w:r>
            <w:r w:rsidR="00A5672F" w:rsidRPr="0090529D">
              <w:rPr>
                <w:rStyle w:val="Lienhypertexte"/>
                <w:noProof/>
                <w:lang w:val="en-US"/>
              </w:rPr>
              <w:t>Train Equipment without ATO Control</w:t>
            </w:r>
            <w:r w:rsidR="00A5672F">
              <w:rPr>
                <w:noProof/>
                <w:webHidden/>
              </w:rPr>
              <w:tab/>
            </w:r>
            <w:r w:rsidR="00A5672F">
              <w:rPr>
                <w:noProof/>
                <w:webHidden/>
              </w:rPr>
              <w:fldChar w:fldCharType="begin"/>
            </w:r>
            <w:r w:rsidR="00A5672F">
              <w:rPr>
                <w:noProof/>
                <w:webHidden/>
              </w:rPr>
              <w:instrText xml:space="preserve"> PAGEREF _Toc501123082 \h </w:instrText>
            </w:r>
            <w:r w:rsidR="00A5672F">
              <w:rPr>
                <w:noProof/>
                <w:webHidden/>
              </w:rPr>
            </w:r>
            <w:r w:rsidR="00A5672F">
              <w:rPr>
                <w:noProof/>
                <w:webHidden/>
              </w:rPr>
              <w:fldChar w:fldCharType="separate"/>
            </w:r>
            <w:r w:rsidR="0081483E">
              <w:rPr>
                <w:noProof/>
                <w:webHidden/>
              </w:rPr>
              <w:t>7</w:t>
            </w:r>
            <w:r w:rsidR="00A5672F">
              <w:rPr>
                <w:noProof/>
                <w:webHidden/>
              </w:rPr>
              <w:fldChar w:fldCharType="end"/>
            </w:r>
          </w:hyperlink>
        </w:p>
        <w:p w14:paraId="158D3D72" w14:textId="5DFC9E97"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83" w:history="1">
            <w:r w:rsidR="00A5672F" w:rsidRPr="0090529D">
              <w:rPr>
                <w:rStyle w:val="Lienhypertexte"/>
                <w:noProof/>
                <w:lang w:val="en-US"/>
              </w:rPr>
              <w:t>3.2</w:t>
            </w:r>
            <w:r w:rsidR="00A5672F">
              <w:rPr>
                <w:rFonts w:eastAsiaTheme="minorEastAsia" w:cstheme="minorBidi"/>
                <w:noProof/>
                <w:color w:val="auto"/>
                <w:szCs w:val="22"/>
                <w:lang w:eastAsia="en-GB"/>
              </w:rPr>
              <w:tab/>
            </w:r>
            <w:r w:rsidR="00A5672F" w:rsidRPr="0090529D">
              <w:rPr>
                <w:rStyle w:val="Lienhypertexte"/>
                <w:noProof/>
                <w:lang w:val="en-US"/>
              </w:rPr>
              <w:t>IM Control Centre staff</w:t>
            </w:r>
            <w:r w:rsidR="00A5672F">
              <w:rPr>
                <w:noProof/>
                <w:webHidden/>
              </w:rPr>
              <w:tab/>
            </w:r>
            <w:r w:rsidR="00A5672F">
              <w:rPr>
                <w:noProof/>
                <w:webHidden/>
              </w:rPr>
              <w:fldChar w:fldCharType="begin"/>
            </w:r>
            <w:r w:rsidR="00A5672F">
              <w:rPr>
                <w:noProof/>
                <w:webHidden/>
              </w:rPr>
              <w:instrText xml:space="preserve"> PAGEREF _Toc501123083 \h </w:instrText>
            </w:r>
            <w:r w:rsidR="00A5672F">
              <w:rPr>
                <w:noProof/>
                <w:webHidden/>
              </w:rPr>
            </w:r>
            <w:r w:rsidR="00A5672F">
              <w:rPr>
                <w:noProof/>
                <w:webHidden/>
              </w:rPr>
              <w:fldChar w:fldCharType="separate"/>
            </w:r>
            <w:r w:rsidR="0081483E">
              <w:rPr>
                <w:noProof/>
                <w:webHidden/>
              </w:rPr>
              <w:t>8</w:t>
            </w:r>
            <w:r w:rsidR="00A5672F">
              <w:rPr>
                <w:noProof/>
                <w:webHidden/>
              </w:rPr>
              <w:fldChar w:fldCharType="end"/>
            </w:r>
          </w:hyperlink>
        </w:p>
        <w:p w14:paraId="667AEC0B" w14:textId="5940296B"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84" w:history="1">
            <w:r w:rsidR="00A5672F" w:rsidRPr="0090529D">
              <w:rPr>
                <w:rStyle w:val="Lienhypertexte"/>
                <w:noProof/>
                <w:lang w:val="en-US"/>
              </w:rPr>
              <w:t>3.3</w:t>
            </w:r>
            <w:r w:rsidR="00A5672F">
              <w:rPr>
                <w:rFonts w:eastAsiaTheme="minorEastAsia" w:cstheme="minorBidi"/>
                <w:noProof/>
                <w:color w:val="auto"/>
                <w:szCs w:val="22"/>
                <w:lang w:eastAsia="en-GB"/>
              </w:rPr>
              <w:tab/>
            </w:r>
            <w:r w:rsidR="00A5672F" w:rsidRPr="0090529D">
              <w:rPr>
                <w:rStyle w:val="Lienhypertexte"/>
                <w:noProof/>
                <w:lang w:val="en-US"/>
              </w:rPr>
              <w:t>RU Control Centre staff</w:t>
            </w:r>
            <w:r w:rsidR="00A5672F">
              <w:rPr>
                <w:noProof/>
                <w:webHidden/>
              </w:rPr>
              <w:tab/>
            </w:r>
            <w:r w:rsidR="00A5672F">
              <w:rPr>
                <w:noProof/>
                <w:webHidden/>
              </w:rPr>
              <w:fldChar w:fldCharType="begin"/>
            </w:r>
            <w:r w:rsidR="00A5672F">
              <w:rPr>
                <w:noProof/>
                <w:webHidden/>
              </w:rPr>
              <w:instrText xml:space="preserve"> PAGEREF _Toc501123084 \h </w:instrText>
            </w:r>
            <w:r w:rsidR="00A5672F">
              <w:rPr>
                <w:noProof/>
                <w:webHidden/>
              </w:rPr>
            </w:r>
            <w:r w:rsidR="00A5672F">
              <w:rPr>
                <w:noProof/>
                <w:webHidden/>
              </w:rPr>
              <w:fldChar w:fldCharType="separate"/>
            </w:r>
            <w:r w:rsidR="0081483E">
              <w:rPr>
                <w:noProof/>
                <w:webHidden/>
              </w:rPr>
              <w:t>9</w:t>
            </w:r>
            <w:r w:rsidR="00A5672F">
              <w:rPr>
                <w:noProof/>
                <w:webHidden/>
              </w:rPr>
              <w:fldChar w:fldCharType="end"/>
            </w:r>
          </w:hyperlink>
        </w:p>
        <w:p w14:paraId="14BE5397" w14:textId="3974E689"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86" w:history="1">
            <w:r w:rsidR="00A5672F" w:rsidRPr="0090529D">
              <w:rPr>
                <w:rStyle w:val="Lienhypertexte"/>
                <w:noProof/>
                <w:lang w:val="en-US"/>
              </w:rPr>
              <w:t>3.4</w:t>
            </w:r>
            <w:r w:rsidR="00A5672F">
              <w:rPr>
                <w:rFonts w:eastAsiaTheme="minorEastAsia" w:cstheme="minorBidi"/>
                <w:noProof/>
                <w:color w:val="auto"/>
                <w:szCs w:val="22"/>
                <w:lang w:eastAsia="en-GB"/>
              </w:rPr>
              <w:tab/>
            </w:r>
            <w:r w:rsidR="00A5672F" w:rsidRPr="0090529D">
              <w:rPr>
                <w:rStyle w:val="Lienhypertexte"/>
                <w:noProof/>
                <w:lang w:val="en-US"/>
              </w:rPr>
              <w:t>Physical Railway Environment</w:t>
            </w:r>
            <w:r w:rsidR="00A5672F">
              <w:rPr>
                <w:noProof/>
                <w:webHidden/>
              </w:rPr>
              <w:tab/>
            </w:r>
            <w:r w:rsidR="00A5672F">
              <w:rPr>
                <w:noProof/>
                <w:webHidden/>
              </w:rPr>
              <w:fldChar w:fldCharType="begin"/>
            </w:r>
            <w:r w:rsidR="00A5672F">
              <w:rPr>
                <w:noProof/>
                <w:webHidden/>
              </w:rPr>
              <w:instrText xml:space="preserve"> PAGEREF _Toc501123086 \h </w:instrText>
            </w:r>
            <w:r w:rsidR="00A5672F">
              <w:rPr>
                <w:noProof/>
                <w:webHidden/>
              </w:rPr>
            </w:r>
            <w:r w:rsidR="00A5672F">
              <w:rPr>
                <w:noProof/>
                <w:webHidden/>
              </w:rPr>
              <w:fldChar w:fldCharType="separate"/>
            </w:r>
            <w:r w:rsidR="0081483E">
              <w:rPr>
                <w:noProof/>
                <w:webHidden/>
              </w:rPr>
              <w:t>10</w:t>
            </w:r>
            <w:r w:rsidR="00A5672F">
              <w:rPr>
                <w:noProof/>
                <w:webHidden/>
              </w:rPr>
              <w:fldChar w:fldCharType="end"/>
            </w:r>
          </w:hyperlink>
        </w:p>
        <w:p w14:paraId="6499896A" w14:textId="332C2EB9"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87" w:history="1">
            <w:r w:rsidR="00A5672F" w:rsidRPr="0090529D">
              <w:rPr>
                <w:rStyle w:val="Lienhypertexte"/>
                <w:noProof/>
                <w:lang w:val="en-US"/>
              </w:rPr>
              <w:t>3.5</w:t>
            </w:r>
            <w:r w:rsidR="00A5672F">
              <w:rPr>
                <w:rFonts w:eastAsiaTheme="minorEastAsia" w:cstheme="minorBidi"/>
                <w:noProof/>
                <w:color w:val="auto"/>
                <w:szCs w:val="22"/>
                <w:lang w:eastAsia="en-GB"/>
              </w:rPr>
              <w:tab/>
            </w:r>
            <w:r w:rsidR="00A5672F" w:rsidRPr="0090529D">
              <w:rPr>
                <w:rStyle w:val="Lienhypertexte"/>
                <w:noProof/>
                <w:lang w:val="en-US"/>
              </w:rPr>
              <w:t>Passenger</w:t>
            </w:r>
            <w:r w:rsidR="00A5672F">
              <w:rPr>
                <w:noProof/>
                <w:webHidden/>
              </w:rPr>
              <w:tab/>
            </w:r>
            <w:r w:rsidR="00A5672F">
              <w:rPr>
                <w:noProof/>
                <w:webHidden/>
              </w:rPr>
              <w:fldChar w:fldCharType="begin"/>
            </w:r>
            <w:r w:rsidR="00A5672F">
              <w:rPr>
                <w:noProof/>
                <w:webHidden/>
              </w:rPr>
              <w:instrText xml:space="preserve"> PAGEREF _Toc501123087 \h </w:instrText>
            </w:r>
            <w:r w:rsidR="00A5672F">
              <w:rPr>
                <w:noProof/>
                <w:webHidden/>
              </w:rPr>
            </w:r>
            <w:r w:rsidR="00A5672F">
              <w:rPr>
                <w:noProof/>
                <w:webHidden/>
              </w:rPr>
              <w:fldChar w:fldCharType="separate"/>
            </w:r>
            <w:r w:rsidR="0081483E">
              <w:rPr>
                <w:noProof/>
                <w:webHidden/>
              </w:rPr>
              <w:t>11</w:t>
            </w:r>
            <w:r w:rsidR="00A5672F">
              <w:rPr>
                <w:noProof/>
                <w:webHidden/>
              </w:rPr>
              <w:fldChar w:fldCharType="end"/>
            </w:r>
          </w:hyperlink>
        </w:p>
        <w:p w14:paraId="7139A53C" w14:textId="1507B949"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88" w:history="1">
            <w:r w:rsidR="00A5672F" w:rsidRPr="0090529D">
              <w:rPr>
                <w:rStyle w:val="Lienhypertexte"/>
                <w:noProof/>
                <w:lang w:val="en-US"/>
              </w:rPr>
              <w:t>3.6</w:t>
            </w:r>
            <w:r w:rsidR="00A5672F">
              <w:rPr>
                <w:rFonts w:eastAsiaTheme="minorEastAsia" w:cstheme="minorBidi"/>
                <w:noProof/>
                <w:color w:val="auto"/>
                <w:szCs w:val="22"/>
                <w:lang w:eastAsia="en-GB"/>
              </w:rPr>
              <w:tab/>
            </w:r>
            <w:r w:rsidR="00A5672F" w:rsidRPr="0090529D">
              <w:rPr>
                <w:rStyle w:val="Lienhypertexte"/>
                <w:noProof/>
                <w:lang w:val="en-US"/>
              </w:rPr>
              <w:t>Freight (Goods)</w:t>
            </w:r>
            <w:r w:rsidR="00A5672F">
              <w:rPr>
                <w:noProof/>
                <w:webHidden/>
              </w:rPr>
              <w:tab/>
            </w:r>
            <w:r w:rsidR="00A5672F">
              <w:rPr>
                <w:noProof/>
                <w:webHidden/>
              </w:rPr>
              <w:fldChar w:fldCharType="begin"/>
            </w:r>
            <w:r w:rsidR="00A5672F">
              <w:rPr>
                <w:noProof/>
                <w:webHidden/>
              </w:rPr>
              <w:instrText xml:space="preserve"> PAGEREF _Toc501123088 \h </w:instrText>
            </w:r>
            <w:r w:rsidR="00A5672F">
              <w:rPr>
                <w:noProof/>
                <w:webHidden/>
              </w:rPr>
            </w:r>
            <w:r w:rsidR="00A5672F">
              <w:rPr>
                <w:noProof/>
                <w:webHidden/>
              </w:rPr>
              <w:fldChar w:fldCharType="separate"/>
            </w:r>
            <w:r w:rsidR="0081483E">
              <w:rPr>
                <w:noProof/>
                <w:webHidden/>
              </w:rPr>
              <w:t>11</w:t>
            </w:r>
            <w:r w:rsidR="00A5672F">
              <w:rPr>
                <w:noProof/>
                <w:webHidden/>
              </w:rPr>
              <w:fldChar w:fldCharType="end"/>
            </w:r>
          </w:hyperlink>
        </w:p>
        <w:p w14:paraId="4B84E70E" w14:textId="346354AF"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91" w:history="1">
            <w:r w:rsidR="00A5672F" w:rsidRPr="0090529D">
              <w:rPr>
                <w:rStyle w:val="Lienhypertexte"/>
                <w:noProof/>
                <w:lang w:val="en-US"/>
              </w:rPr>
              <w:t>3.7</w:t>
            </w:r>
            <w:r w:rsidR="00A5672F">
              <w:rPr>
                <w:rFonts w:eastAsiaTheme="minorEastAsia" w:cstheme="minorBidi"/>
                <w:noProof/>
                <w:color w:val="auto"/>
                <w:szCs w:val="22"/>
                <w:lang w:eastAsia="en-GB"/>
              </w:rPr>
              <w:tab/>
            </w:r>
            <w:r w:rsidR="00A5672F" w:rsidRPr="0090529D">
              <w:rPr>
                <w:rStyle w:val="Lienhypertexte"/>
                <w:noProof/>
              </w:rPr>
              <w:t>Train</w:t>
            </w:r>
            <w:r w:rsidR="00A5672F" w:rsidRPr="0090529D">
              <w:rPr>
                <w:rStyle w:val="Lienhypertexte"/>
                <w:noProof/>
                <w:lang w:val="en-US"/>
              </w:rPr>
              <w:t xml:space="preserve"> Attendant</w:t>
            </w:r>
            <w:r w:rsidR="00A5672F">
              <w:rPr>
                <w:noProof/>
                <w:webHidden/>
              </w:rPr>
              <w:tab/>
            </w:r>
            <w:r w:rsidR="00A5672F">
              <w:rPr>
                <w:noProof/>
                <w:webHidden/>
              </w:rPr>
              <w:fldChar w:fldCharType="begin"/>
            </w:r>
            <w:r w:rsidR="00A5672F">
              <w:rPr>
                <w:noProof/>
                <w:webHidden/>
              </w:rPr>
              <w:instrText xml:space="preserve"> PAGEREF _Toc501123091 \h </w:instrText>
            </w:r>
            <w:r w:rsidR="00A5672F">
              <w:rPr>
                <w:noProof/>
                <w:webHidden/>
              </w:rPr>
            </w:r>
            <w:r w:rsidR="00A5672F">
              <w:rPr>
                <w:noProof/>
                <w:webHidden/>
              </w:rPr>
              <w:fldChar w:fldCharType="separate"/>
            </w:r>
            <w:r w:rsidR="0081483E">
              <w:rPr>
                <w:noProof/>
                <w:webHidden/>
              </w:rPr>
              <w:t>13</w:t>
            </w:r>
            <w:r w:rsidR="00A5672F">
              <w:rPr>
                <w:noProof/>
                <w:webHidden/>
              </w:rPr>
              <w:fldChar w:fldCharType="end"/>
            </w:r>
          </w:hyperlink>
        </w:p>
        <w:p w14:paraId="44A0F275" w14:textId="1F0DFB70"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94" w:history="1">
            <w:r w:rsidR="00A5672F" w:rsidRPr="0090529D">
              <w:rPr>
                <w:rStyle w:val="Lienhypertexte"/>
                <w:noProof/>
                <w:lang w:val="en-US"/>
              </w:rPr>
              <w:t>3.8</w:t>
            </w:r>
            <w:r w:rsidR="00A5672F">
              <w:rPr>
                <w:rFonts w:eastAsiaTheme="minorEastAsia" w:cstheme="minorBidi"/>
                <w:noProof/>
                <w:color w:val="auto"/>
                <w:szCs w:val="22"/>
                <w:lang w:eastAsia="en-GB"/>
              </w:rPr>
              <w:tab/>
            </w:r>
            <w:r w:rsidR="00A5672F" w:rsidRPr="0090529D">
              <w:rPr>
                <w:rStyle w:val="Lienhypertexte"/>
                <w:noProof/>
              </w:rPr>
              <w:t>Power</w:t>
            </w:r>
            <w:r w:rsidR="00A5672F" w:rsidRPr="0090529D">
              <w:rPr>
                <w:rStyle w:val="Lienhypertexte"/>
                <w:noProof/>
                <w:lang w:val="en-US"/>
              </w:rPr>
              <w:t xml:space="preserve"> Supply</w:t>
            </w:r>
            <w:r w:rsidR="00A5672F">
              <w:rPr>
                <w:noProof/>
                <w:webHidden/>
              </w:rPr>
              <w:tab/>
            </w:r>
            <w:r w:rsidR="00A5672F">
              <w:rPr>
                <w:noProof/>
                <w:webHidden/>
              </w:rPr>
              <w:fldChar w:fldCharType="begin"/>
            </w:r>
            <w:r w:rsidR="00A5672F">
              <w:rPr>
                <w:noProof/>
                <w:webHidden/>
              </w:rPr>
              <w:instrText xml:space="preserve"> PAGEREF _Toc501123094 \h </w:instrText>
            </w:r>
            <w:r w:rsidR="00A5672F">
              <w:rPr>
                <w:noProof/>
                <w:webHidden/>
              </w:rPr>
            </w:r>
            <w:r w:rsidR="00A5672F">
              <w:rPr>
                <w:noProof/>
                <w:webHidden/>
              </w:rPr>
              <w:fldChar w:fldCharType="separate"/>
            </w:r>
            <w:r w:rsidR="0081483E">
              <w:rPr>
                <w:noProof/>
                <w:webHidden/>
              </w:rPr>
              <w:t>15</w:t>
            </w:r>
            <w:r w:rsidR="00A5672F">
              <w:rPr>
                <w:noProof/>
                <w:webHidden/>
              </w:rPr>
              <w:fldChar w:fldCharType="end"/>
            </w:r>
          </w:hyperlink>
        </w:p>
        <w:p w14:paraId="6D823B55" w14:textId="76EEF62C"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95" w:history="1">
            <w:r w:rsidR="00A5672F" w:rsidRPr="0090529D">
              <w:rPr>
                <w:rStyle w:val="Lienhypertexte"/>
                <w:noProof/>
                <w:lang w:val="en-US"/>
              </w:rPr>
              <w:t>3.9</w:t>
            </w:r>
            <w:r w:rsidR="00A5672F">
              <w:rPr>
                <w:rFonts w:eastAsiaTheme="minorEastAsia" w:cstheme="minorBidi"/>
                <w:noProof/>
                <w:color w:val="auto"/>
                <w:szCs w:val="22"/>
                <w:lang w:eastAsia="en-GB"/>
              </w:rPr>
              <w:tab/>
            </w:r>
            <w:r w:rsidR="00A5672F" w:rsidRPr="0090529D">
              <w:rPr>
                <w:rStyle w:val="Lienhypertexte"/>
                <w:noProof/>
                <w:lang w:val="en-US"/>
              </w:rPr>
              <w:t>Driver</w:t>
            </w:r>
            <w:r w:rsidR="00A5672F">
              <w:rPr>
                <w:noProof/>
                <w:webHidden/>
              </w:rPr>
              <w:tab/>
            </w:r>
            <w:r w:rsidR="00A5672F">
              <w:rPr>
                <w:noProof/>
                <w:webHidden/>
              </w:rPr>
              <w:fldChar w:fldCharType="begin"/>
            </w:r>
            <w:r w:rsidR="00A5672F">
              <w:rPr>
                <w:noProof/>
                <w:webHidden/>
              </w:rPr>
              <w:instrText xml:space="preserve"> PAGEREF _Toc501123095 \h </w:instrText>
            </w:r>
            <w:r w:rsidR="00A5672F">
              <w:rPr>
                <w:noProof/>
                <w:webHidden/>
              </w:rPr>
            </w:r>
            <w:r w:rsidR="00A5672F">
              <w:rPr>
                <w:noProof/>
                <w:webHidden/>
              </w:rPr>
              <w:fldChar w:fldCharType="separate"/>
            </w:r>
            <w:r w:rsidR="0081483E">
              <w:rPr>
                <w:noProof/>
                <w:webHidden/>
              </w:rPr>
              <w:t>15</w:t>
            </w:r>
            <w:r w:rsidR="00A5672F">
              <w:rPr>
                <w:noProof/>
                <w:webHidden/>
              </w:rPr>
              <w:fldChar w:fldCharType="end"/>
            </w:r>
          </w:hyperlink>
        </w:p>
        <w:p w14:paraId="382B1B00" w14:textId="0849FBBB"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96" w:history="1">
            <w:r w:rsidR="00A5672F" w:rsidRPr="0090529D">
              <w:rPr>
                <w:rStyle w:val="Lienhypertexte"/>
                <w:noProof/>
                <w:lang w:val="en-US"/>
              </w:rPr>
              <w:t>3.10</w:t>
            </w:r>
            <w:r w:rsidR="00A5672F">
              <w:rPr>
                <w:rFonts w:eastAsiaTheme="minorEastAsia" w:cstheme="minorBidi"/>
                <w:noProof/>
                <w:color w:val="auto"/>
                <w:szCs w:val="22"/>
                <w:lang w:eastAsia="en-GB"/>
              </w:rPr>
              <w:tab/>
            </w:r>
            <w:r w:rsidR="00A5672F" w:rsidRPr="0090529D">
              <w:rPr>
                <w:rStyle w:val="Lienhypertexte"/>
                <w:noProof/>
                <w:lang w:val="en-US"/>
              </w:rPr>
              <w:t>Maintainer IM/RU</w:t>
            </w:r>
            <w:r w:rsidR="00A5672F">
              <w:rPr>
                <w:noProof/>
                <w:webHidden/>
              </w:rPr>
              <w:tab/>
            </w:r>
            <w:r w:rsidR="00A5672F">
              <w:rPr>
                <w:noProof/>
                <w:webHidden/>
              </w:rPr>
              <w:fldChar w:fldCharType="begin"/>
            </w:r>
            <w:r w:rsidR="00A5672F">
              <w:rPr>
                <w:noProof/>
                <w:webHidden/>
              </w:rPr>
              <w:instrText xml:space="preserve"> PAGEREF _Toc501123096 \h </w:instrText>
            </w:r>
            <w:r w:rsidR="00A5672F">
              <w:rPr>
                <w:noProof/>
                <w:webHidden/>
              </w:rPr>
            </w:r>
            <w:r w:rsidR="00A5672F">
              <w:rPr>
                <w:noProof/>
                <w:webHidden/>
              </w:rPr>
              <w:fldChar w:fldCharType="separate"/>
            </w:r>
            <w:r w:rsidR="0081483E">
              <w:rPr>
                <w:noProof/>
                <w:webHidden/>
              </w:rPr>
              <w:t>16</w:t>
            </w:r>
            <w:r w:rsidR="00A5672F">
              <w:rPr>
                <w:noProof/>
                <w:webHidden/>
              </w:rPr>
              <w:fldChar w:fldCharType="end"/>
            </w:r>
          </w:hyperlink>
        </w:p>
        <w:p w14:paraId="68B790DC" w14:textId="5F17B061"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97" w:history="1">
            <w:r w:rsidR="00A5672F" w:rsidRPr="0090529D">
              <w:rPr>
                <w:rStyle w:val="Lienhypertexte"/>
                <w:noProof/>
                <w:lang w:val="en-US"/>
              </w:rPr>
              <w:t>3.11</w:t>
            </w:r>
            <w:r w:rsidR="00A5672F">
              <w:rPr>
                <w:rFonts w:eastAsiaTheme="minorEastAsia" w:cstheme="minorBidi"/>
                <w:noProof/>
                <w:color w:val="auto"/>
                <w:szCs w:val="22"/>
                <w:lang w:eastAsia="en-GB"/>
              </w:rPr>
              <w:tab/>
            </w:r>
            <w:r w:rsidR="00A5672F" w:rsidRPr="0090529D">
              <w:rPr>
                <w:rStyle w:val="Lienhypertexte"/>
                <w:noProof/>
                <w:lang w:val="en-US"/>
              </w:rPr>
              <w:t>Configuration Management</w:t>
            </w:r>
            <w:r w:rsidR="00A5672F">
              <w:rPr>
                <w:noProof/>
                <w:webHidden/>
              </w:rPr>
              <w:tab/>
            </w:r>
            <w:r w:rsidR="00A5672F">
              <w:rPr>
                <w:noProof/>
                <w:webHidden/>
              </w:rPr>
              <w:fldChar w:fldCharType="begin"/>
            </w:r>
            <w:r w:rsidR="00A5672F">
              <w:rPr>
                <w:noProof/>
                <w:webHidden/>
              </w:rPr>
              <w:instrText xml:space="preserve"> PAGEREF _Toc501123097 \h </w:instrText>
            </w:r>
            <w:r w:rsidR="00A5672F">
              <w:rPr>
                <w:noProof/>
                <w:webHidden/>
              </w:rPr>
            </w:r>
            <w:r w:rsidR="00A5672F">
              <w:rPr>
                <w:noProof/>
                <w:webHidden/>
              </w:rPr>
              <w:fldChar w:fldCharType="separate"/>
            </w:r>
            <w:r w:rsidR="0081483E">
              <w:rPr>
                <w:noProof/>
                <w:webHidden/>
              </w:rPr>
              <w:t>16</w:t>
            </w:r>
            <w:r w:rsidR="00A5672F">
              <w:rPr>
                <w:noProof/>
                <w:webHidden/>
              </w:rPr>
              <w:fldChar w:fldCharType="end"/>
            </w:r>
          </w:hyperlink>
        </w:p>
        <w:p w14:paraId="653D3B29" w14:textId="44935BE1"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098" w:history="1">
            <w:r w:rsidR="00A5672F" w:rsidRPr="0090529D">
              <w:rPr>
                <w:rStyle w:val="Lienhypertexte"/>
                <w:noProof/>
                <w:lang w:val="en-US"/>
              </w:rPr>
              <w:t>3.12</w:t>
            </w:r>
            <w:r w:rsidR="00A5672F">
              <w:rPr>
                <w:rFonts w:eastAsiaTheme="minorEastAsia" w:cstheme="minorBidi"/>
                <w:noProof/>
                <w:color w:val="auto"/>
                <w:szCs w:val="22"/>
                <w:lang w:eastAsia="en-GB"/>
              </w:rPr>
              <w:tab/>
            </w:r>
            <w:r w:rsidR="00A5672F" w:rsidRPr="0090529D">
              <w:rPr>
                <w:rStyle w:val="Lienhypertexte"/>
                <w:noProof/>
              </w:rPr>
              <w:t>Maintenance</w:t>
            </w:r>
            <w:r w:rsidR="00A5672F" w:rsidRPr="0090529D">
              <w:rPr>
                <w:rStyle w:val="Lienhypertexte"/>
                <w:noProof/>
                <w:lang w:val="en-US"/>
              </w:rPr>
              <w:t xml:space="preserve"> Management</w:t>
            </w:r>
            <w:r w:rsidR="00A5672F">
              <w:rPr>
                <w:noProof/>
                <w:webHidden/>
              </w:rPr>
              <w:tab/>
            </w:r>
            <w:r w:rsidR="00A5672F">
              <w:rPr>
                <w:noProof/>
                <w:webHidden/>
              </w:rPr>
              <w:fldChar w:fldCharType="begin"/>
            </w:r>
            <w:r w:rsidR="00A5672F">
              <w:rPr>
                <w:noProof/>
                <w:webHidden/>
              </w:rPr>
              <w:instrText xml:space="preserve"> PAGEREF _Toc501123098 \h </w:instrText>
            </w:r>
            <w:r w:rsidR="00A5672F">
              <w:rPr>
                <w:noProof/>
                <w:webHidden/>
              </w:rPr>
            </w:r>
            <w:r w:rsidR="00A5672F">
              <w:rPr>
                <w:noProof/>
                <w:webHidden/>
              </w:rPr>
              <w:fldChar w:fldCharType="separate"/>
            </w:r>
            <w:r w:rsidR="0081483E">
              <w:rPr>
                <w:noProof/>
                <w:webHidden/>
              </w:rPr>
              <w:t>17</w:t>
            </w:r>
            <w:r w:rsidR="00A5672F">
              <w:rPr>
                <w:noProof/>
                <w:webHidden/>
              </w:rPr>
              <w:fldChar w:fldCharType="end"/>
            </w:r>
          </w:hyperlink>
        </w:p>
        <w:p w14:paraId="79137BAB" w14:textId="01404590" w:rsidR="00A5672F" w:rsidRDefault="00DE7E93">
          <w:pPr>
            <w:pStyle w:val="TM1"/>
            <w:tabs>
              <w:tab w:val="left" w:pos="400"/>
              <w:tab w:val="right" w:leader="dot" w:pos="9057"/>
            </w:tabs>
            <w:rPr>
              <w:rFonts w:eastAsiaTheme="minorEastAsia" w:cstheme="minorBidi"/>
              <w:noProof/>
              <w:color w:val="auto"/>
              <w:szCs w:val="22"/>
              <w:lang w:eastAsia="en-GB"/>
            </w:rPr>
          </w:pPr>
          <w:hyperlink w:anchor="_Toc501123099" w:history="1">
            <w:r w:rsidR="00A5672F" w:rsidRPr="0090529D">
              <w:rPr>
                <w:rStyle w:val="Lienhypertexte"/>
                <w:noProof/>
                <w:lang w:eastAsia="en-GB"/>
              </w:rPr>
              <w:t>4</w:t>
            </w:r>
            <w:r w:rsidR="00A5672F">
              <w:rPr>
                <w:rFonts w:eastAsiaTheme="minorEastAsia" w:cstheme="minorBidi"/>
                <w:noProof/>
                <w:color w:val="auto"/>
                <w:szCs w:val="22"/>
                <w:lang w:eastAsia="en-GB"/>
              </w:rPr>
              <w:tab/>
            </w:r>
            <w:r w:rsidR="00A5672F" w:rsidRPr="0090529D">
              <w:rPr>
                <w:rStyle w:val="Lienhypertexte"/>
                <w:noProof/>
                <w:lang w:eastAsia="en-GB"/>
              </w:rPr>
              <w:t>System Inputs and Outputs (interface with actors)</w:t>
            </w:r>
            <w:r w:rsidR="00A5672F">
              <w:rPr>
                <w:noProof/>
                <w:webHidden/>
              </w:rPr>
              <w:tab/>
            </w:r>
            <w:r w:rsidR="00A5672F">
              <w:rPr>
                <w:noProof/>
                <w:webHidden/>
              </w:rPr>
              <w:fldChar w:fldCharType="begin"/>
            </w:r>
            <w:r w:rsidR="00A5672F">
              <w:rPr>
                <w:noProof/>
                <w:webHidden/>
              </w:rPr>
              <w:instrText xml:space="preserve"> PAGEREF _Toc501123099 \h </w:instrText>
            </w:r>
            <w:r w:rsidR="00A5672F">
              <w:rPr>
                <w:noProof/>
                <w:webHidden/>
              </w:rPr>
            </w:r>
            <w:r w:rsidR="00A5672F">
              <w:rPr>
                <w:noProof/>
                <w:webHidden/>
              </w:rPr>
              <w:fldChar w:fldCharType="separate"/>
            </w:r>
            <w:r w:rsidR="0081483E">
              <w:rPr>
                <w:noProof/>
                <w:webHidden/>
              </w:rPr>
              <w:t>18</w:t>
            </w:r>
            <w:r w:rsidR="00A5672F">
              <w:rPr>
                <w:noProof/>
                <w:webHidden/>
              </w:rPr>
              <w:fldChar w:fldCharType="end"/>
            </w:r>
          </w:hyperlink>
        </w:p>
        <w:p w14:paraId="7B7C3EE9" w14:textId="5AEE71B5" w:rsidR="00A5672F" w:rsidRDefault="00DE7E93">
          <w:pPr>
            <w:pStyle w:val="TM1"/>
            <w:tabs>
              <w:tab w:val="left" w:pos="400"/>
              <w:tab w:val="right" w:leader="dot" w:pos="9057"/>
            </w:tabs>
            <w:rPr>
              <w:rFonts w:eastAsiaTheme="minorEastAsia" w:cstheme="minorBidi"/>
              <w:noProof/>
              <w:color w:val="auto"/>
              <w:szCs w:val="22"/>
              <w:lang w:eastAsia="en-GB"/>
            </w:rPr>
          </w:pPr>
          <w:hyperlink w:anchor="_Toc501123100" w:history="1">
            <w:r w:rsidR="00A5672F" w:rsidRPr="0090529D">
              <w:rPr>
                <w:rStyle w:val="Lienhypertexte"/>
                <w:noProof/>
                <w:lang w:eastAsia="en-GB"/>
              </w:rPr>
              <w:t>5</w:t>
            </w:r>
            <w:r w:rsidR="00A5672F">
              <w:rPr>
                <w:rFonts w:eastAsiaTheme="minorEastAsia" w:cstheme="minorBidi"/>
                <w:noProof/>
                <w:color w:val="auto"/>
                <w:szCs w:val="22"/>
                <w:lang w:eastAsia="en-GB"/>
              </w:rPr>
              <w:tab/>
            </w:r>
            <w:r w:rsidR="00A5672F" w:rsidRPr="0090529D">
              <w:rPr>
                <w:rStyle w:val="Lienhypertexte"/>
                <w:noProof/>
                <w:lang w:eastAsia="en-GB"/>
              </w:rPr>
              <w:t>Operational Environment (Ops environment and contexts)</w:t>
            </w:r>
            <w:r w:rsidR="00A5672F">
              <w:rPr>
                <w:noProof/>
                <w:webHidden/>
              </w:rPr>
              <w:tab/>
            </w:r>
            <w:r w:rsidR="00A5672F">
              <w:rPr>
                <w:noProof/>
                <w:webHidden/>
              </w:rPr>
              <w:fldChar w:fldCharType="begin"/>
            </w:r>
            <w:r w:rsidR="00A5672F">
              <w:rPr>
                <w:noProof/>
                <w:webHidden/>
              </w:rPr>
              <w:instrText xml:space="preserve"> PAGEREF _Toc501123100 \h </w:instrText>
            </w:r>
            <w:r w:rsidR="00A5672F">
              <w:rPr>
                <w:noProof/>
                <w:webHidden/>
              </w:rPr>
            </w:r>
            <w:r w:rsidR="00A5672F">
              <w:rPr>
                <w:noProof/>
                <w:webHidden/>
              </w:rPr>
              <w:fldChar w:fldCharType="separate"/>
            </w:r>
            <w:r w:rsidR="0081483E">
              <w:rPr>
                <w:noProof/>
                <w:webHidden/>
              </w:rPr>
              <w:t>19</w:t>
            </w:r>
            <w:r w:rsidR="00A5672F">
              <w:rPr>
                <w:noProof/>
                <w:webHidden/>
              </w:rPr>
              <w:fldChar w:fldCharType="end"/>
            </w:r>
          </w:hyperlink>
        </w:p>
        <w:p w14:paraId="68867125" w14:textId="16ACCD91"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101" w:history="1">
            <w:r w:rsidR="00A5672F" w:rsidRPr="0090529D">
              <w:rPr>
                <w:rStyle w:val="Lienhypertexte"/>
                <w:noProof/>
              </w:rPr>
              <w:t>5.1</w:t>
            </w:r>
            <w:r w:rsidR="00A5672F">
              <w:rPr>
                <w:rFonts w:eastAsiaTheme="minorEastAsia" w:cstheme="minorBidi"/>
                <w:noProof/>
                <w:color w:val="auto"/>
                <w:szCs w:val="22"/>
                <w:lang w:eastAsia="en-GB"/>
              </w:rPr>
              <w:tab/>
            </w:r>
            <w:r w:rsidR="00A5672F" w:rsidRPr="0090529D">
              <w:rPr>
                <w:rStyle w:val="Lienhypertexte"/>
                <w:noProof/>
              </w:rPr>
              <w:t xml:space="preserve"> Automatic Railway Operation – Super system Context</w:t>
            </w:r>
            <w:r w:rsidR="00A5672F">
              <w:rPr>
                <w:noProof/>
                <w:webHidden/>
              </w:rPr>
              <w:tab/>
            </w:r>
            <w:r w:rsidR="00A5672F">
              <w:rPr>
                <w:noProof/>
                <w:webHidden/>
              </w:rPr>
              <w:fldChar w:fldCharType="begin"/>
            </w:r>
            <w:r w:rsidR="00A5672F">
              <w:rPr>
                <w:noProof/>
                <w:webHidden/>
              </w:rPr>
              <w:instrText xml:space="preserve"> PAGEREF _Toc501123101 \h </w:instrText>
            </w:r>
            <w:r w:rsidR="00A5672F">
              <w:rPr>
                <w:noProof/>
                <w:webHidden/>
              </w:rPr>
            </w:r>
            <w:r w:rsidR="00A5672F">
              <w:rPr>
                <w:noProof/>
                <w:webHidden/>
              </w:rPr>
              <w:fldChar w:fldCharType="separate"/>
            </w:r>
            <w:r w:rsidR="0081483E">
              <w:rPr>
                <w:noProof/>
                <w:webHidden/>
              </w:rPr>
              <w:t>19</w:t>
            </w:r>
            <w:r w:rsidR="00A5672F">
              <w:rPr>
                <w:noProof/>
                <w:webHidden/>
              </w:rPr>
              <w:fldChar w:fldCharType="end"/>
            </w:r>
          </w:hyperlink>
        </w:p>
        <w:p w14:paraId="08AF8611" w14:textId="0CE9B3BD"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102" w:history="1">
            <w:r w:rsidR="00A5672F" w:rsidRPr="0090529D">
              <w:rPr>
                <w:rStyle w:val="Lienhypertexte"/>
                <w:noProof/>
              </w:rPr>
              <w:t>5.2</w:t>
            </w:r>
            <w:r w:rsidR="00A5672F">
              <w:rPr>
                <w:rFonts w:eastAsiaTheme="minorEastAsia" w:cstheme="minorBidi"/>
                <w:noProof/>
                <w:color w:val="auto"/>
                <w:szCs w:val="22"/>
                <w:lang w:eastAsia="en-GB"/>
              </w:rPr>
              <w:tab/>
            </w:r>
            <w:r w:rsidR="00A5672F" w:rsidRPr="0090529D">
              <w:rPr>
                <w:rStyle w:val="Lienhypertexte"/>
                <w:noProof/>
              </w:rPr>
              <w:t>ATO – GoA 4</w:t>
            </w:r>
            <w:r w:rsidR="00A5672F">
              <w:rPr>
                <w:noProof/>
                <w:webHidden/>
              </w:rPr>
              <w:tab/>
            </w:r>
            <w:r w:rsidR="00A5672F">
              <w:rPr>
                <w:noProof/>
                <w:webHidden/>
              </w:rPr>
              <w:fldChar w:fldCharType="begin"/>
            </w:r>
            <w:r w:rsidR="00A5672F">
              <w:rPr>
                <w:noProof/>
                <w:webHidden/>
              </w:rPr>
              <w:instrText xml:space="preserve"> PAGEREF _Toc501123102 \h </w:instrText>
            </w:r>
            <w:r w:rsidR="00A5672F">
              <w:rPr>
                <w:noProof/>
                <w:webHidden/>
              </w:rPr>
            </w:r>
            <w:r w:rsidR="00A5672F">
              <w:rPr>
                <w:noProof/>
                <w:webHidden/>
              </w:rPr>
              <w:fldChar w:fldCharType="separate"/>
            </w:r>
            <w:r w:rsidR="0081483E">
              <w:rPr>
                <w:noProof/>
                <w:webHidden/>
              </w:rPr>
              <w:t>20</w:t>
            </w:r>
            <w:r w:rsidR="00A5672F">
              <w:rPr>
                <w:noProof/>
                <w:webHidden/>
              </w:rPr>
              <w:fldChar w:fldCharType="end"/>
            </w:r>
          </w:hyperlink>
        </w:p>
        <w:p w14:paraId="50B6E3AF" w14:textId="3B26E99E"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103" w:history="1">
            <w:r w:rsidR="00A5672F" w:rsidRPr="0090529D">
              <w:rPr>
                <w:rStyle w:val="Lienhypertexte"/>
                <w:noProof/>
              </w:rPr>
              <w:t>5.3</w:t>
            </w:r>
            <w:r w:rsidR="00A5672F">
              <w:rPr>
                <w:rFonts w:eastAsiaTheme="minorEastAsia" w:cstheme="minorBidi"/>
                <w:noProof/>
                <w:color w:val="auto"/>
                <w:szCs w:val="22"/>
                <w:lang w:eastAsia="en-GB"/>
              </w:rPr>
              <w:tab/>
            </w:r>
            <w:r w:rsidR="00A5672F" w:rsidRPr="0090529D">
              <w:rPr>
                <w:rStyle w:val="Lienhypertexte"/>
                <w:noProof/>
              </w:rPr>
              <w:t>ATO – GoA 3</w:t>
            </w:r>
            <w:r w:rsidR="00A5672F">
              <w:rPr>
                <w:noProof/>
                <w:webHidden/>
              </w:rPr>
              <w:tab/>
            </w:r>
            <w:r w:rsidR="00A5672F">
              <w:rPr>
                <w:noProof/>
                <w:webHidden/>
              </w:rPr>
              <w:fldChar w:fldCharType="begin"/>
            </w:r>
            <w:r w:rsidR="00A5672F">
              <w:rPr>
                <w:noProof/>
                <w:webHidden/>
              </w:rPr>
              <w:instrText xml:space="preserve"> PAGEREF _Toc501123103 \h </w:instrText>
            </w:r>
            <w:r w:rsidR="00A5672F">
              <w:rPr>
                <w:noProof/>
                <w:webHidden/>
              </w:rPr>
            </w:r>
            <w:r w:rsidR="00A5672F">
              <w:rPr>
                <w:noProof/>
                <w:webHidden/>
              </w:rPr>
              <w:fldChar w:fldCharType="separate"/>
            </w:r>
            <w:r w:rsidR="0081483E">
              <w:rPr>
                <w:noProof/>
                <w:webHidden/>
              </w:rPr>
              <w:t>21</w:t>
            </w:r>
            <w:r w:rsidR="00A5672F">
              <w:rPr>
                <w:noProof/>
                <w:webHidden/>
              </w:rPr>
              <w:fldChar w:fldCharType="end"/>
            </w:r>
          </w:hyperlink>
        </w:p>
        <w:p w14:paraId="1349A28B" w14:textId="5BDB805C"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104" w:history="1">
            <w:r w:rsidR="00A5672F" w:rsidRPr="0090529D">
              <w:rPr>
                <w:rStyle w:val="Lienhypertexte"/>
                <w:noProof/>
              </w:rPr>
              <w:t>5.4</w:t>
            </w:r>
            <w:r w:rsidR="00A5672F">
              <w:rPr>
                <w:rFonts w:eastAsiaTheme="minorEastAsia" w:cstheme="minorBidi"/>
                <w:noProof/>
                <w:color w:val="auto"/>
                <w:szCs w:val="22"/>
                <w:lang w:eastAsia="en-GB"/>
              </w:rPr>
              <w:tab/>
            </w:r>
            <w:r w:rsidR="00A5672F" w:rsidRPr="0090529D">
              <w:rPr>
                <w:rStyle w:val="Lienhypertexte"/>
                <w:noProof/>
              </w:rPr>
              <w:t>ATO – GoA 2</w:t>
            </w:r>
            <w:r w:rsidR="00A5672F">
              <w:rPr>
                <w:noProof/>
                <w:webHidden/>
              </w:rPr>
              <w:tab/>
            </w:r>
            <w:r w:rsidR="00A5672F">
              <w:rPr>
                <w:noProof/>
                <w:webHidden/>
              </w:rPr>
              <w:fldChar w:fldCharType="begin"/>
            </w:r>
            <w:r w:rsidR="00A5672F">
              <w:rPr>
                <w:noProof/>
                <w:webHidden/>
              </w:rPr>
              <w:instrText xml:space="preserve"> PAGEREF _Toc501123104 \h </w:instrText>
            </w:r>
            <w:r w:rsidR="00A5672F">
              <w:rPr>
                <w:noProof/>
                <w:webHidden/>
              </w:rPr>
            </w:r>
            <w:r w:rsidR="00A5672F">
              <w:rPr>
                <w:noProof/>
                <w:webHidden/>
              </w:rPr>
              <w:fldChar w:fldCharType="separate"/>
            </w:r>
            <w:r w:rsidR="0081483E">
              <w:rPr>
                <w:noProof/>
                <w:webHidden/>
              </w:rPr>
              <w:t>22</w:t>
            </w:r>
            <w:r w:rsidR="00A5672F">
              <w:rPr>
                <w:noProof/>
                <w:webHidden/>
              </w:rPr>
              <w:fldChar w:fldCharType="end"/>
            </w:r>
          </w:hyperlink>
        </w:p>
        <w:p w14:paraId="0AED6C8A" w14:textId="1E8EC51A"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105" w:history="1">
            <w:r w:rsidR="00A5672F" w:rsidRPr="0090529D">
              <w:rPr>
                <w:rStyle w:val="Lienhypertexte"/>
                <w:noProof/>
              </w:rPr>
              <w:t>5.5</w:t>
            </w:r>
            <w:r w:rsidR="00A5672F">
              <w:rPr>
                <w:rFonts w:eastAsiaTheme="minorEastAsia" w:cstheme="minorBidi"/>
                <w:noProof/>
                <w:color w:val="auto"/>
                <w:szCs w:val="22"/>
                <w:lang w:eastAsia="en-GB"/>
              </w:rPr>
              <w:tab/>
            </w:r>
            <w:r w:rsidR="00A5672F" w:rsidRPr="0090529D">
              <w:rPr>
                <w:rStyle w:val="Lienhypertexte"/>
                <w:noProof/>
              </w:rPr>
              <w:t>ATO – GoA 1</w:t>
            </w:r>
            <w:r w:rsidR="00A5672F">
              <w:rPr>
                <w:noProof/>
                <w:webHidden/>
              </w:rPr>
              <w:tab/>
            </w:r>
            <w:r w:rsidR="00A5672F">
              <w:rPr>
                <w:noProof/>
                <w:webHidden/>
              </w:rPr>
              <w:fldChar w:fldCharType="begin"/>
            </w:r>
            <w:r w:rsidR="00A5672F">
              <w:rPr>
                <w:noProof/>
                <w:webHidden/>
              </w:rPr>
              <w:instrText xml:space="preserve"> PAGEREF _Toc501123105 \h </w:instrText>
            </w:r>
            <w:r w:rsidR="00A5672F">
              <w:rPr>
                <w:noProof/>
                <w:webHidden/>
              </w:rPr>
            </w:r>
            <w:r w:rsidR="00A5672F">
              <w:rPr>
                <w:noProof/>
                <w:webHidden/>
              </w:rPr>
              <w:fldChar w:fldCharType="separate"/>
            </w:r>
            <w:r w:rsidR="0081483E">
              <w:rPr>
                <w:noProof/>
                <w:webHidden/>
              </w:rPr>
              <w:t>23</w:t>
            </w:r>
            <w:r w:rsidR="00A5672F">
              <w:rPr>
                <w:noProof/>
                <w:webHidden/>
              </w:rPr>
              <w:fldChar w:fldCharType="end"/>
            </w:r>
          </w:hyperlink>
        </w:p>
        <w:p w14:paraId="5169ACE5" w14:textId="6BCDB272" w:rsidR="00A5672F" w:rsidRDefault="00DE7E93">
          <w:pPr>
            <w:pStyle w:val="TM2"/>
            <w:tabs>
              <w:tab w:val="left" w:pos="880"/>
              <w:tab w:val="right" w:leader="dot" w:pos="9057"/>
            </w:tabs>
            <w:rPr>
              <w:rFonts w:eastAsiaTheme="minorEastAsia" w:cstheme="minorBidi"/>
              <w:noProof/>
              <w:color w:val="auto"/>
              <w:szCs w:val="22"/>
              <w:lang w:eastAsia="en-GB"/>
            </w:rPr>
          </w:pPr>
          <w:hyperlink w:anchor="_Toc501123106" w:history="1">
            <w:r w:rsidR="00A5672F" w:rsidRPr="0090529D">
              <w:rPr>
                <w:rStyle w:val="Lienhypertexte"/>
                <w:noProof/>
                <w:lang w:val="en-US"/>
              </w:rPr>
              <w:t>5.6</w:t>
            </w:r>
            <w:r w:rsidR="00A5672F">
              <w:rPr>
                <w:rFonts w:eastAsiaTheme="minorEastAsia" w:cstheme="minorBidi"/>
                <w:noProof/>
                <w:color w:val="auto"/>
                <w:szCs w:val="22"/>
                <w:lang w:eastAsia="en-GB"/>
              </w:rPr>
              <w:tab/>
            </w:r>
            <w:r w:rsidR="00A5672F" w:rsidRPr="0090529D">
              <w:rPr>
                <w:rStyle w:val="Lienhypertexte"/>
                <w:noProof/>
                <w:lang w:val="en-US"/>
              </w:rPr>
              <w:t>ATO – Maintenance and Configuration Maintenance</w:t>
            </w:r>
            <w:r w:rsidR="00A5672F">
              <w:rPr>
                <w:noProof/>
                <w:webHidden/>
              </w:rPr>
              <w:tab/>
            </w:r>
            <w:r w:rsidR="00A5672F">
              <w:rPr>
                <w:noProof/>
                <w:webHidden/>
              </w:rPr>
              <w:fldChar w:fldCharType="begin"/>
            </w:r>
            <w:r w:rsidR="00A5672F">
              <w:rPr>
                <w:noProof/>
                <w:webHidden/>
              </w:rPr>
              <w:instrText xml:space="preserve"> PAGEREF _Toc501123106 \h </w:instrText>
            </w:r>
            <w:r w:rsidR="00A5672F">
              <w:rPr>
                <w:noProof/>
                <w:webHidden/>
              </w:rPr>
            </w:r>
            <w:r w:rsidR="00A5672F">
              <w:rPr>
                <w:noProof/>
                <w:webHidden/>
              </w:rPr>
              <w:fldChar w:fldCharType="separate"/>
            </w:r>
            <w:r w:rsidR="0081483E">
              <w:rPr>
                <w:noProof/>
                <w:webHidden/>
              </w:rPr>
              <w:t>23</w:t>
            </w:r>
            <w:r w:rsidR="00A5672F">
              <w:rPr>
                <w:noProof/>
                <w:webHidden/>
              </w:rPr>
              <w:fldChar w:fldCharType="end"/>
            </w:r>
          </w:hyperlink>
        </w:p>
        <w:p w14:paraId="5E1AA0F6" w14:textId="6E0F2585" w:rsidR="00A5672F" w:rsidRDefault="00DE7E93">
          <w:pPr>
            <w:pStyle w:val="TM1"/>
            <w:tabs>
              <w:tab w:val="left" w:pos="400"/>
              <w:tab w:val="right" w:leader="dot" w:pos="9057"/>
            </w:tabs>
            <w:rPr>
              <w:rFonts w:eastAsiaTheme="minorEastAsia" w:cstheme="minorBidi"/>
              <w:noProof/>
              <w:color w:val="auto"/>
              <w:szCs w:val="22"/>
              <w:lang w:eastAsia="en-GB"/>
            </w:rPr>
          </w:pPr>
          <w:hyperlink w:anchor="_Toc501123107" w:history="1">
            <w:r w:rsidR="00A5672F" w:rsidRPr="0090529D">
              <w:rPr>
                <w:rStyle w:val="Lienhypertexte"/>
                <w:noProof/>
                <w:lang w:eastAsia="en-GB"/>
              </w:rPr>
              <w:t>6</w:t>
            </w:r>
            <w:r w:rsidR="00A5672F">
              <w:rPr>
                <w:rFonts w:eastAsiaTheme="minorEastAsia" w:cstheme="minorBidi"/>
                <w:noProof/>
                <w:color w:val="auto"/>
                <w:szCs w:val="22"/>
                <w:lang w:eastAsia="en-GB"/>
              </w:rPr>
              <w:tab/>
            </w:r>
            <w:r w:rsidR="00A5672F" w:rsidRPr="0090529D">
              <w:rPr>
                <w:rStyle w:val="Lienhypertexte"/>
                <w:noProof/>
                <w:lang w:eastAsia="en-GB"/>
              </w:rPr>
              <w:t>Non functional specification</w:t>
            </w:r>
            <w:r w:rsidR="00A5672F">
              <w:rPr>
                <w:noProof/>
                <w:webHidden/>
              </w:rPr>
              <w:tab/>
            </w:r>
            <w:r w:rsidR="00A5672F">
              <w:rPr>
                <w:noProof/>
                <w:webHidden/>
              </w:rPr>
              <w:fldChar w:fldCharType="begin"/>
            </w:r>
            <w:r w:rsidR="00A5672F">
              <w:rPr>
                <w:noProof/>
                <w:webHidden/>
              </w:rPr>
              <w:instrText xml:space="preserve"> PAGEREF _Toc501123107 \h </w:instrText>
            </w:r>
            <w:r w:rsidR="00A5672F">
              <w:rPr>
                <w:noProof/>
                <w:webHidden/>
              </w:rPr>
            </w:r>
            <w:r w:rsidR="00A5672F">
              <w:rPr>
                <w:noProof/>
                <w:webHidden/>
              </w:rPr>
              <w:fldChar w:fldCharType="separate"/>
            </w:r>
            <w:r w:rsidR="0081483E">
              <w:rPr>
                <w:noProof/>
                <w:webHidden/>
              </w:rPr>
              <w:t>25</w:t>
            </w:r>
            <w:r w:rsidR="00A5672F">
              <w:rPr>
                <w:noProof/>
                <w:webHidden/>
              </w:rPr>
              <w:fldChar w:fldCharType="end"/>
            </w:r>
          </w:hyperlink>
        </w:p>
        <w:p w14:paraId="3E9DDA0E" w14:textId="526C455F" w:rsidR="00A5672F" w:rsidRDefault="00DE7E93">
          <w:pPr>
            <w:pStyle w:val="TM1"/>
            <w:tabs>
              <w:tab w:val="left" w:pos="400"/>
              <w:tab w:val="right" w:leader="dot" w:pos="9057"/>
            </w:tabs>
            <w:rPr>
              <w:rFonts w:eastAsiaTheme="minorEastAsia" w:cstheme="minorBidi"/>
              <w:noProof/>
              <w:color w:val="auto"/>
              <w:szCs w:val="22"/>
              <w:lang w:eastAsia="en-GB"/>
            </w:rPr>
          </w:pPr>
          <w:hyperlink w:anchor="_Toc501123108" w:history="1">
            <w:r w:rsidR="00A5672F" w:rsidRPr="0090529D">
              <w:rPr>
                <w:rStyle w:val="Lienhypertexte"/>
                <w:noProof/>
                <w:lang w:eastAsia="en-GB"/>
              </w:rPr>
              <w:t>4.</w:t>
            </w:r>
            <w:r w:rsidR="00A5672F">
              <w:rPr>
                <w:rFonts w:eastAsiaTheme="minorEastAsia" w:cstheme="minorBidi"/>
                <w:noProof/>
                <w:color w:val="auto"/>
                <w:szCs w:val="22"/>
                <w:lang w:eastAsia="en-GB"/>
              </w:rPr>
              <w:tab/>
            </w:r>
            <w:r w:rsidR="00A5672F" w:rsidRPr="0090529D">
              <w:rPr>
                <w:rStyle w:val="Lienhypertexte"/>
                <w:noProof/>
                <w:lang w:eastAsia="en-GB"/>
              </w:rPr>
              <w:t>Overview</w:t>
            </w:r>
            <w:r w:rsidR="00A5672F">
              <w:rPr>
                <w:noProof/>
                <w:webHidden/>
              </w:rPr>
              <w:tab/>
            </w:r>
            <w:r w:rsidR="00A5672F">
              <w:rPr>
                <w:noProof/>
                <w:webHidden/>
              </w:rPr>
              <w:fldChar w:fldCharType="begin"/>
            </w:r>
            <w:r w:rsidR="00A5672F">
              <w:rPr>
                <w:noProof/>
                <w:webHidden/>
              </w:rPr>
              <w:instrText xml:space="preserve"> PAGEREF _Toc501123108 \h </w:instrText>
            </w:r>
            <w:r w:rsidR="00A5672F">
              <w:rPr>
                <w:noProof/>
                <w:webHidden/>
              </w:rPr>
            </w:r>
            <w:r w:rsidR="00A5672F">
              <w:rPr>
                <w:noProof/>
                <w:webHidden/>
              </w:rPr>
              <w:fldChar w:fldCharType="separate"/>
            </w:r>
            <w:r w:rsidR="0081483E">
              <w:rPr>
                <w:noProof/>
                <w:webHidden/>
              </w:rPr>
              <w:t>26</w:t>
            </w:r>
            <w:r w:rsidR="00A5672F">
              <w:rPr>
                <w:noProof/>
                <w:webHidden/>
              </w:rPr>
              <w:fldChar w:fldCharType="end"/>
            </w:r>
          </w:hyperlink>
        </w:p>
        <w:p w14:paraId="4B3F2080" w14:textId="285290CF" w:rsidR="00EC0050" w:rsidRDefault="00A5672F">
          <w:r>
            <w:fldChar w:fldCharType="end"/>
          </w:r>
        </w:p>
      </w:sdtContent>
    </w:sdt>
    <w:p w14:paraId="4FCEBC1F" w14:textId="77777777" w:rsidR="00EC0050" w:rsidRPr="00EC0050" w:rsidRDefault="00EC0050" w:rsidP="00EC0050"/>
    <w:p w14:paraId="4913C123" w14:textId="77777777" w:rsidR="00425AA7" w:rsidRPr="003A0DE1" w:rsidRDefault="00425AA7" w:rsidP="00425AA7">
      <w:bookmarkStart w:id="8" w:name="_Toc365377919"/>
      <w:bookmarkStart w:id="9" w:name="_Toc365453003"/>
      <w:bookmarkStart w:id="10" w:name="_Toc365454059"/>
      <w:bookmarkStart w:id="11" w:name="_Toc365469060"/>
      <w:bookmarkStart w:id="12" w:name="_Toc365469599"/>
      <w:bookmarkStart w:id="13" w:name="_Toc365471123"/>
      <w:bookmarkStart w:id="14" w:name="_Toc365471664"/>
      <w:bookmarkStart w:id="15" w:name="_Toc365472202"/>
      <w:bookmarkStart w:id="16" w:name="_Toc365627595"/>
      <w:bookmarkStart w:id="17" w:name="_Toc365641537"/>
      <w:bookmarkStart w:id="18" w:name="_Toc365642071"/>
      <w:bookmarkStart w:id="19" w:name="_Toc365643354"/>
      <w:bookmarkStart w:id="20" w:name="_Toc366071929"/>
      <w:bookmarkStart w:id="21" w:name="_Toc366145596"/>
      <w:bookmarkStart w:id="22" w:name="_Toc366242582"/>
      <w:bookmarkStart w:id="23" w:name="_Toc366242706"/>
      <w:bookmarkStart w:id="24" w:name="_Toc366244659"/>
      <w:bookmarkStart w:id="25" w:name="_Toc366736909"/>
      <w:bookmarkStart w:id="26" w:name="_Toc366852721"/>
      <w:bookmarkStart w:id="27" w:name="_Toc367101253"/>
      <w:bookmarkStart w:id="28" w:name="_Toc367108776"/>
      <w:bookmarkStart w:id="29" w:name="_Toc367195385"/>
      <w:bookmarkStart w:id="30" w:name="_Toc367278736"/>
      <w:bookmarkStart w:id="31" w:name="_Toc367438699"/>
      <w:bookmarkStart w:id="32" w:name="_Toc367439827"/>
      <w:bookmarkStart w:id="33" w:name="_Toc367707106"/>
      <w:bookmarkStart w:id="34" w:name="_Toc367777923"/>
      <w:bookmarkStart w:id="35" w:name="_Toc367784806"/>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p>
    <w:p w14:paraId="15E52752" w14:textId="77777777" w:rsidR="00425AA7" w:rsidRPr="003A0DE1" w:rsidRDefault="00425AA7" w:rsidP="00425AA7">
      <w:bookmarkStart w:id="36" w:name="_Toc364682951"/>
      <w:bookmarkStart w:id="37" w:name="_Toc364688210"/>
      <w:bookmarkStart w:id="38" w:name="_Toc364764342"/>
      <w:bookmarkStart w:id="39" w:name="_Toc364854168"/>
      <w:bookmarkStart w:id="40" w:name="_Toc364854385"/>
      <w:bookmarkStart w:id="41" w:name="_Toc364855392"/>
      <w:bookmarkStart w:id="42" w:name="_Toc364856852"/>
      <w:bookmarkStart w:id="43" w:name="_Toc364947994"/>
      <w:bookmarkStart w:id="44" w:name="_Toc364948279"/>
      <w:bookmarkStart w:id="45" w:name="_Toc364948520"/>
      <w:bookmarkStart w:id="46" w:name="_Toc364948803"/>
      <w:bookmarkStart w:id="47" w:name="_Toc364949043"/>
      <w:bookmarkStart w:id="48" w:name="_Toc365037894"/>
      <w:bookmarkStart w:id="49" w:name="_Toc365272996"/>
      <w:bookmarkStart w:id="50" w:name="_Toc365297150"/>
      <w:bookmarkStart w:id="51" w:name="_Toc365359640"/>
      <w:bookmarkStart w:id="52" w:name="_Toc365360464"/>
      <w:bookmarkStart w:id="53" w:name="_Toc365374699"/>
      <w:bookmarkStart w:id="54" w:name="_Toc365375803"/>
      <w:bookmarkStart w:id="55" w:name="_Toc365376863"/>
      <w:bookmarkStart w:id="56" w:name="_Toc365377921"/>
      <w:bookmarkStart w:id="57" w:name="_Toc365453005"/>
      <w:bookmarkStart w:id="58" w:name="_Toc365454061"/>
      <w:bookmarkStart w:id="59" w:name="_Toc365469062"/>
      <w:bookmarkStart w:id="60" w:name="_Toc365469601"/>
      <w:bookmarkStart w:id="61" w:name="_Toc365471125"/>
      <w:bookmarkStart w:id="62" w:name="_Toc365471666"/>
      <w:bookmarkStart w:id="63" w:name="_Toc365472204"/>
      <w:bookmarkStart w:id="64" w:name="_Toc365627597"/>
      <w:bookmarkStart w:id="65" w:name="_Toc365641539"/>
      <w:bookmarkStart w:id="66" w:name="_Toc365642073"/>
      <w:bookmarkStart w:id="67" w:name="_Toc365643356"/>
      <w:bookmarkStart w:id="68" w:name="_Toc366071931"/>
      <w:bookmarkStart w:id="69" w:name="_Toc366145598"/>
      <w:bookmarkStart w:id="70" w:name="_Toc366242584"/>
      <w:bookmarkStart w:id="71" w:name="_Toc366242708"/>
      <w:bookmarkStart w:id="72" w:name="_Toc366244661"/>
      <w:bookmarkStart w:id="73" w:name="_Toc366736911"/>
      <w:bookmarkStart w:id="74" w:name="_Toc366852723"/>
      <w:bookmarkStart w:id="75" w:name="_Toc367101255"/>
      <w:bookmarkStart w:id="76" w:name="_Toc367108778"/>
      <w:bookmarkStart w:id="77" w:name="_Toc367195387"/>
      <w:bookmarkStart w:id="78" w:name="_Toc367278738"/>
      <w:bookmarkStart w:id="79" w:name="_Toc367438701"/>
      <w:bookmarkStart w:id="80" w:name="_Toc367439829"/>
      <w:bookmarkStart w:id="81" w:name="_Toc367707108"/>
      <w:bookmarkStart w:id="82" w:name="_Toc367777925"/>
      <w:bookmarkStart w:id="83" w:name="_Toc367784808"/>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14:paraId="132232D5" w14:textId="77777777" w:rsidR="00425AA7" w:rsidRDefault="00425AA7" w:rsidP="00BF31E5">
      <w:pPr>
        <w:pStyle w:val="Titre1"/>
        <w:keepNext w:val="0"/>
        <w:pageBreakBefore/>
        <w:numPr>
          <w:ilvl w:val="0"/>
          <w:numId w:val="5"/>
        </w:numPr>
        <w:spacing w:before="0" w:after="240" w:line="288" w:lineRule="auto"/>
        <w:rPr>
          <w:lang w:eastAsia="en-GB"/>
        </w:rPr>
      </w:pPr>
      <w:bookmarkStart w:id="84" w:name="_Toc363570256"/>
      <w:bookmarkStart w:id="85" w:name="_Toc482870608"/>
      <w:bookmarkStart w:id="86" w:name="_Toc501123069"/>
      <w:r w:rsidRPr="003A0DE1">
        <w:rPr>
          <w:lang w:eastAsia="en-GB"/>
        </w:rPr>
        <w:lastRenderedPageBreak/>
        <w:t>Introduction</w:t>
      </w:r>
      <w:bookmarkEnd w:id="84"/>
      <w:bookmarkEnd w:id="85"/>
      <w:bookmarkEnd w:id="86"/>
    </w:p>
    <w:p w14:paraId="2204D824" w14:textId="77777777" w:rsidR="009A6973" w:rsidRDefault="009A6973" w:rsidP="009A6973">
      <w:pPr>
        <w:pStyle w:val="Titre2"/>
        <w:rPr>
          <w:lang w:eastAsia="en-GB"/>
        </w:rPr>
      </w:pPr>
      <w:bookmarkStart w:id="87" w:name="_Toc501123070"/>
      <w:r>
        <w:rPr>
          <w:lang w:eastAsia="en-GB"/>
        </w:rPr>
        <w:t>Scope of the document</w:t>
      </w:r>
      <w:bookmarkEnd w:id="87"/>
    </w:p>
    <w:p w14:paraId="2EE4B0D9" w14:textId="77777777" w:rsidR="009A6973" w:rsidRDefault="009A6973" w:rsidP="009A6973">
      <w:pPr>
        <w:pStyle w:val="Titre2"/>
        <w:rPr>
          <w:lang w:eastAsia="en-GB"/>
        </w:rPr>
      </w:pPr>
      <w:bookmarkStart w:id="88" w:name="_Toc501123071"/>
      <w:r>
        <w:rPr>
          <w:lang w:eastAsia="en-GB"/>
        </w:rPr>
        <w:t>Reference and applicable document</w:t>
      </w:r>
      <w:bookmarkEnd w:id="88"/>
    </w:p>
    <w:p w14:paraId="16615185" w14:textId="77777777" w:rsidR="009A6973" w:rsidRDefault="009A6973" w:rsidP="009A6973">
      <w:pPr>
        <w:pStyle w:val="Titre2"/>
        <w:rPr>
          <w:lang w:eastAsia="en-GB"/>
        </w:rPr>
      </w:pPr>
      <w:bookmarkStart w:id="89" w:name="_Toc501123072"/>
      <w:r>
        <w:rPr>
          <w:lang w:eastAsia="en-GB"/>
        </w:rPr>
        <w:t>Abbreviations and definitions</w:t>
      </w:r>
      <w:bookmarkEnd w:id="89"/>
    </w:p>
    <w:p w14:paraId="2E81293E" w14:textId="77777777" w:rsidR="009A6973" w:rsidRDefault="009A6973" w:rsidP="009A6973">
      <w:pPr>
        <w:rPr>
          <w:lang w:eastAsia="en-GB"/>
        </w:rPr>
      </w:pPr>
    </w:p>
    <w:p w14:paraId="2C1805C4" w14:textId="77777777" w:rsidR="009A6973" w:rsidRDefault="009A6973" w:rsidP="009A6973">
      <w:pPr>
        <w:pStyle w:val="Titre1"/>
        <w:rPr>
          <w:lang w:eastAsia="en-GB"/>
        </w:rPr>
      </w:pPr>
      <w:bookmarkStart w:id="90" w:name="_Toc501123073"/>
      <w:r>
        <w:rPr>
          <w:lang w:eastAsia="en-GB"/>
        </w:rPr>
        <w:t>Operational Needs and Missions</w:t>
      </w:r>
      <w:bookmarkEnd w:id="90"/>
    </w:p>
    <w:p w14:paraId="30A20CAA" w14:textId="0649AB3F" w:rsidR="007F4062" w:rsidRPr="00CF2A85" w:rsidRDefault="007F4062" w:rsidP="007F4062">
      <w:pPr>
        <w:pStyle w:val="Titre5"/>
      </w:pPr>
      <w:r w:rsidRPr="00CF2A85">
        <w:t xml:space="preserve">This </w:t>
      </w:r>
      <w:r w:rsidR="006F1DED">
        <w:t>section</w:t>
      </w:r>
      <w:r w:rsidR="006F1DED" w:rsidRPr="00CF2A85">
        <w:t xml:space="preserve"> </w:t>
      </w:r>
      <w:r w:rsidRPr="00CF2A85">
        <w:t xml:space="preserve">captures the high-level needs and mission for railway operation in GoA3 and GoA4. </w:t>
      </w:r>
    </w:p>
    <w:p w14:paraId="53CCB524" w14:textId="77777777" w:rsidR="007F4062" w:rsidRPr="00CF2A85" w:rsidRDefault="007F4062" w:rsidP="007F4062">
      <w:pPr>
        <w:pStyle w:val="Titre2"/>
      </w:pPr>
      <w:bookmarkStart w:id="91" w:name="_Toc501123074"/>
      <w:r w:rsidRPr="00CF2A85">
        <w:t>Manage railway operation efficiently</w:t>
      </w:r>
      <w:bookmarkEnd w:id="91"/>
    </w:p>
    <w:p w14:paraId="6F4E08AE" w14:textId="77777777" w:rsidR="007F4062" w:rsidRPr="00CF2A85" w:rsidRDefault="007F4062" w:rsidP="00361D88">
      <w:pPr>
        <w:pStyle w:val="Paragraphedeliste"/>
        <w:numPr>
          <w:ilvl w:val="0"/>
          <w:numId w:val="8"/>
        </w:numPr>
        <w:spacing w:after="120"/>
        <w:rPr>
          <w:lang w:val="en-GB"/>
        </w:rPr>
      </w:pPr>
      <w:r w:rsidRPr="00CF2A85">
        <w:rPr>
          <w:lang w:val="en-GB"/>
        </w:rPr>
        <w:t>Operate trains according to requirements listed in sections 2-7</w:t>
      </w:r>
    </w:p>
    <w:p w14:paraId="1FAFFCEA" w14:textId="77777777" w:rsidR="007F4062" w:rsidRPr="00CF2A85" w:rsidRDefault="007F4062" w:rsidP="00361D88">
      <w:pPr>
        <w:pStyle w:val="Paragraphedeliste"/>
        <w:numPr>
          <w:ilvl w:val="0"/>
          <w:numId w:val="8"/>
        </w:numPr>
        <w:spacing w:after="120"/>
        <w:rPr>
          <w:lang w:val="en-GB"/>
        </w:rPr>
      </w:pPr>
      <w:r w:rsidRPr="00CF2A85">
        <w:rPr>
          <w:lang w:val="en-GB"/>
        </w:rPr>
        <w:t>Manage train running numbers</w:t>
      </w:r>
    </w:p>
    <w:p w14:paraId="3D8660AB" w14:textId="77777777" w:rsidR="007F4062" w:rsidRPr="00CF2A85" w:rsidRDefault="007F4062" w:rsidP="00361D88">
      <w:pPr>
        <w:pStyle w:val="Paragraphedeliste"/>
        <w:numPr>
          <w:ilvl w:val="0"/>
          <w:numId w:val="8"/>
        </w:numPr>
        <w:spacing w:after="120"/>
        <w:rPr>
          <w:lang w:val="en-GB"/>
        </w:rPr>
      </w:pPr>
      <w:r w:rsidRPr="00CF2A85">
        <w:rPr>
          <w:lang w:val="en-GB"/>
        </w:rPr>
        <w:t>Monitor train movement (at control area entry, during movement, at control area exit)</w:t>
      </w:r>
    </w:p>
    <w:p w14:paraId="67375AC8" w14:textId="77777777" w:rsidR="007F4062" w:rsidRPr="00CF2A85" w:rsidRDefault="007F4062" w:rsidP="00361D88">
      <w:pPr>
        <w:pStyle w:val="Paragraphedeliste"/>
        <w:numPr>
          <w:ilvl w:val="0"/>
          <w:numId w:val="8"/>
        </w:numPr>
        <w:spacing w:after="120"/>
        <w:rPr>
          <w:lang w:val="en-GB"/>
        </w:rPr>
      </w:pPr>
      <w:r w:rsidRPr="00CF2A85">
        <w:rPr>
          <w:lang w:val="en-GB"/>
        </w:rPr>
        <w:t>Monitor train status (assigned running number, position, speed, actual status, status history, alarms, warnings)</w:t>
      </w:r>
    </w:p>
    <w:p w14:paraId="51A2A29E" w14:textId="77777777" w:rsidR="007F4062" w:rsidRPr="00CF2A85" w:rsidRDefault="007F4062" w:rsidP="00361D88">
      <w:pPr>
        <w:pStyle w:val="Paragraphedeliste"/>
        <w:numPr>
          <w:ilvl w:val="0"/>
          <w:numId w:val="8"/>
        </w:numPr>
        <w:spacing w:after="120"/>
        <w:rPr>
          <w:lang w:val="en-GB"/>
        </w:rPr>
      </w:pPr>
      <w:r w:rsidRPr="00CF2A85">
        <w:rPr>
          <w:lang w:val="en-GB"/>
        </w:rPr>
        <w:t>Manage operational and technical incidents and degraded situations</w:t>
      </w:r>
    </w:p>
    <w:p w14:paraId="674559D1" w14:textId="77777777" w:rsidR="007F4062" w:rsidRPr="00CF2A85" w:rsidRDefault="007F4062" w:rsidP="00361D88">
      <w:pPr>
        <w:pStyle w:val="Paragraphedeliste"/>
        <w:numPr>
          <w:ilvl w:val="0"/>
          <w:numId w:val="8"/>
        </w:numPr>
        <w:spacing w:after="120"/>
        <w:rPr>
          <w:lang w:val="en-GB"/>
        </w:rPr>
      </w:pPr>
      <w:r w:rsidRPr="00CF2A85">
        <w:rPr>
          <w:lang w:val="en-GB"/>
        </w:rPr>
        <w:t>Use the same reference time within the entire system</w:t>
      </w:r>
    </w:p>
    <w:p w14:paraId="6A939FA2" w14:textId="77777777" w:rsidR="007F4062" w:rsidRPr="00CF2A85" w:rsidRDefault="007F4062" w:rsidP="00361D88">
      <w:pPr>
        <w:pStyle w:val="Paragraphedeliste"/>
        <w:numPr>
          <w:ilvl w:val="0"/>
          <w:numId w:val="8"/>
        </w:numPr>
        <w:spacing w:after="120"/>
        <w:rPr>
          <w:lang w:val="en-GB"/>
        </w:rPr>
      </w:pPr>
      <w:r w:rsidRPr="00CF2A85">
        <w:rPr>
          <w:lang w:val="en-GB"/>
        </w:rPr>
        <w:t>Manage maintenance</w:t>
      </w:r>
    </w:p>
    <w:p w14:paraId="3C5FFB98" w14:textId="77777777" w:rsidR="007F4062" w:rsidRPr="00CF2A85" w:rsidRDefault="007F4062" w:rsidP="00361D88">
      <w:pPr>
        <w:pStyle w:val="Paragraphedeliste"/>
        <w:numPr>
          <w:ilvl w:val="0"/>
          <w:numId w:val="8"/>
        </w:numPr>
        <w:spacing w:after="120"/>
        <w:rPr>
          <w:lang w:val="en-GB"/>
        </w:rPr>
      </w:pPr>
      <w:r w:rsidRPr="00CF2A85">
        <w:rPr>
          <w:lang w:val="en-GB"/>
        </w:rPr>
        <w:t>Manage staff</w:t>
      </w:r>
    </w:p>
    <w:p w14:paraId="4943C5B8" w14:textId="77777777" w:rsidR="007F4062" w:rsidRPr="00CF2A85" w:rsidRDefault="007F4062" w:rsidP="007F4062">
      <w:pPr>
        <w:pStyle w:val="Titre2"/>
      </w:pPr>
      <w:bookmarkStart w:id="92" w:name="_Toc501123075"/>
      <w:r w:rsidRPr="00CF2A85">
        <w:t>Quality of Service</w:t>
      </w:r>
      <w:bookmarkEnd w:id="92"/>
    </w:p>
    <w:p w14:paraId="4804F2F8" w14:textId="77777777" w:rsidR="007F4062" w:rsidRPr="00CF2A85" w:rsidRDefault="007F4062" w:rsidP="00361D88">
      <w:pPr>
        <w:pStyle w:val="Paragraphedeliste"/>
        <w:numPr>
          <w:ilvl w:val="0"/>
          <w:numId w:val="8"/>
        </w:numPr>
        <w:spacing w:after="120"/>
        <w:rPr>
          <w:lang w:val="en-GB"/>
        </w:rPr>
      </w:pPr>
      <w:r w:rsidRPr="00CF2A85">
        <w:rPr>
          <w:lang w:val="en-GB"/>
        </w:rPr>
        <w:t>Prevent, detect and quickly solve deviations from planned time table</w:t>
      </w:r>
    </w:p>
    <w:p w14:paraId="00E9E6BE" w14:textId="77777777" w:rsidR="007F4062" w:rsidRPr="00CF2A85" w:rsidRDefault="007F4062" w:rsidP="00361D88">
      <w:pPr>
        <w:pStyle w:val="Paragraphedeliste"/>
        <w:numPr>
          <w:ilvl w:val="0"/>
          <w:numId w:val="8"/>
        </w:numPr>
        <w:spacing w:after="120"/>
        <w:rPr>
          <w:lang w:val="en-GB"/>
        </w:rPr>
      </w:pPr>
      <w:r w:rsidRPr="00CF2A85">
        <w:rPr>
          <w:lang w:val="en-GB"/>
        </w:rPr>
        <w:t xml:space="preserve">Prevent, detect and quickly solve conflicts on infrastructure elements </w:t>
      </w:r>
    </w:p>
    <w:p w14:paraId="2845C7EA" w14:textId="77777777" w:rsidR="007F4062" w:rsidRPr="00CF2A85" w:rsidRDefault="007F4062" w:rsidP="00361D88">
      <w:pPr>
        <w:pStyle w:val="Paragraphedeliste"/>
        <w:numPr>
          <w:ilvl w:val="0"/>
          <w:numId w:val="8"/>
        </w:numPr>
        <w:spacing w:after="120"/>
        <w:rPr>
          <w:lang w:val="en-GB"/>
        </w:rPr>
      </w:pPr>
      <w:r w:rsidRPr="00CF2A85">
        <w:rPr>
          <w:lang w:val="en-GB"/>
        </w:rPr>
        <w:t>Achieve required RAM performance (application specific)</w:t>
      </w:r>
    </w:p>
    <w:p w14:paraId="18131B07" w14:textId="77777777" w:rsidR="007F4062" w:rsidRPr="00CF2A85" w:rsidRDefault="007F4062" w:rsidP="00361D88">
      <w:pPr>
        <w:pStyle w:val="Paragraphedeliste"/>
        <w:numPr>
          <w:ilvl w:val="0"/>
          <w:numId w:val="8"/>
        </w:numPr>
        <w:spacing w:after="120"/>
        <w:rPr>
          <w:lang w:val="en-GB"/>
        </w:rPr>
      </w:pPr>
      <w:r w:rsidRPr="00CF2A85">
        <w:rPr>
          <w:lang w:val="en-GB"/>
        </w:rPr>
        <w:t>Achieve required passenger comfort (minimum dwell times, jerk limitation, …)</w:t>
      </w:r>
    </w:p>
    <w:p w14:paraId="3000914E" w14:textId="77777777" w:rsidR="007F4062" w:rsidRPr="00CF2A85" w:rsidRDefault="007F4062" w:rsidP="00361D88">
      <w:pPr>
        <w:pStyle w:val="Paragraphedeliste"/>
        <w:numPr>
          <w:ilvl w:val="0"/>
          <w:numId w:val="8"/>
        </w:numPr>
        <w:spacing w:after="120"/>
        <w:rPr>
          <w:lang w:val="en-GB"/>
        </w:rPr>
      </w:pPr>
      <w:r w:rsidRPr="00CF2A85">
        <w:rPr>
          <w:lang w:val="en-GB"/>
        </w:rPr>
        <w:t>Avoid damage to freight</w:t>
      </w:r>
    </w:p>
    <w:p w14:paraId="20D3308C" w14:textId="77777777" w:rsidR="007F4062" w:rsidRPr="00CF2A85" w:rsidRDefault="007F4062" w:rsidP="007F4062">
      <w:pPr>
        <w:pStyle w:val="Titre2"/>
      </w:pPr>
      <w:bookmarkStart w:id="93" w:name="_Toc501123076"/>
      <w:r w:rsidRPr="00CF2A85">
        <w:t>Flexibility of railway operation</w:t>
      </w:r>
      <w:bookmarkEnd w:id="93"/>
    </w:p>
    <w:p w14:paraId="60FA2677" w14:textId="77777777" w:rsidR="007F4062" w:rsidRPr="00CF2A85" w:rsidRDefault="007F4062" w:rsidP="00361D88">
      <w:pPr>
        <w:pStyle w:val="Paragraphedeliste"/>
        <w:numPr>
          <w:ilvl w:val="0"/>
          <w:numId w:val="8"/>
        </w:numPr>
        <w:spacing w:after="120"/>
        <w:rPr>
          <w:lang w:val="en-GB"/>
        </w:rPr>
      </w:pPr>
      <w:r w:rsidRPr="00CF2A85">
        <w:rPr>
          <w:lang w:val="en-GB"/>
        </w:rPr>
        <w:t>Flexibility to customer demand (cancel trains, start new trains, adjust train consist, …)</w:t>
      </w:r>
    </w:p>
    <w:p w14:paraId="77A27CE1" w14:textId="77777777" w:rsidR="007F4062" w:rsidRPr="00CF2A85" w:rsidRDefault="007F4062" w:rsidP="00361D88">
      <w:pPr>
        <w:pStyle w:val="Paragraphedeliste"/>
        <w:numPr>
          <w:ilvl w:val="0"/>
          <w:numId w:val="8"/>
        </w:numPr>
        <w:spacing w:after="120"/>
        <w:rPr>
          <w:lang w:val="en-GB"/>
        </w:rPr>
      </w:pPr>
      <w:r w:rsidRPr="00CF2A85">
        <w:rPr>
          <w:lang w:val="en-GB"/>
        </w:rPr>
        <w:t>Provide trackside remote commands to override automatic functions (start, stop, change direction, …)</w:t>
      </w:r>
    </w:p>
    <w:p w14:paraId="2F9DBD93" w14:textId="77777777" w:rsidR="007F4062" w:rsidRPr="00CF2A85" w:rsidRDefault="007F4062" w:rsidP="00361D88">
      <w:pPr>
        <w:pStyle w:val="Paragraphedeliste"/>
        <w:numPr>
          <w:ilvl w:val="0"/>
          <w:numId w:val="8"/>
        </w:numPr>
        <w:spacing w:after="120"/>
        <w:rPr>
          <w:lang w:val="en-GB"/>
        </w:rPr>
      </w:pPr>
      <w:r w:rsidRPr="00CF2A85">
        <w:rPr>
          <w:lang w:val="en-GB"/>
        </w:rPr>
        <w:t>Flexible use of infrastructure (Insert or remove train journeys; Change in speed limits, …)</w:t>
      </w:r>
    </w:p>
    <w:p w14:paraId="517E715D" w14:textId="77777777" w:rsidR="007F4062" w:rsidRPr="00CF2A85" w:rsidRDefault="007F4062" w:rsidP="00361D88">
      <w:pPr>
        <w:pStyle w:val="Paragraphedeliste"/>
        <w:numPr>
          <w:ilvl w:val="0"/>
          <w:numId w:val="8"/>
        </w:numPr>
        <w:spacing w:after="120"/>
        <w:rPr>
          <w:lang w:val="en-GB"/>
        </w:rPr>
      </w:pPr>
      <w:r w:rsidRPr="00CF2A85">
        <w:rPr>
          <w:lang w:val="en-GB"/>
        </w:rPr>
        <w:t>Flexible shunting operations</w:t>
      </w:r>
    </w:p>
    <w:p w14:paraId="7ACFE921" w14:textId="77777777" w:rsidR="007F4062" w:rsidRPr="00CF2A85" w:rsidRDefault="007F4062" w:rsidP="00361D88">
      <w:pPr>
        <w:pStyle w:val="Paragraphedeliste"/>
        <w:numPr>
          <w:ilvl w:val="0"/>
          <w:numId w:val="8"/>
        </w:numPr>
        <w:spacing w:after="120"/>
        <w:rPr>
          <w:lang w:val="en-GB"/>
        </w:rPr>
      </w:pPr>
      <w:r w:rsidRPr="00CF2A85">
        <w:rPr>
          <w:lang w:val="en-GB"/>
        </w:rPr>
        <w:t>Mixed operation in different Grades of Automation</w:t>
      </w:r>
    </w:p>
    <w:p w14:paraId="152F89DB" w14:textId="77777777" w:rsidR="007F4062" w:rsidRPr="00CF2A85" w:rsidRDefault="007F4062" w:rsidP="00361D88">
      <w:pPr>
        <w:pStyle w:val="Paragraphedeliste"/>
        <w:numPr>
          <w:ilvl w:val="0"/>
          <w:numId w:val="8"/>
        </w:numPr>
        <w:spacing w:after="120"/>
        <w:rPr>
          <w:lang w:val="en-GB"/>
        </w:rPr>
      </w:pPr>
      <w:r w:rsidRPr="00CF2A85">
        <w:rPr>
          <w:lang w:val="en-GB"/>
        </w:rPr>
        <w:t>Interoperability between track sub-systems and on-board sub-systems (different suppliers, different RU, different IM)</w:t>
      </w:r>
    </w:p>
    <w:p w14:paraId="5BC85B91" w14:textId="77777777" w:rsidR="007F4062" w:rsidRPr="00CF2A85" w:rsidRDefault="007F4062" w:rsidP="00361D88">
      <w:pPr>
        <w:pStyle w:val="Paragraphedeliste"/>
        <w:numPr>
          <w:ilvl w:val="0"/>
          <w:numId w:val="8"/>
        </w:numPr>
        <w:spacing w:after="120"/>
        <w:rPr>
          <w:lang w:val="en-GB"/>
        </w:rPr>
      </w:pPr>
      <w:r w:rsidRPr="00CF2A85">
        <w:rPr>
          <w:lang w:val="en-GB"/>
        </w:rPr>
        <w:t>Interoperability between adjacent track sub-systems (seamless cross-border traffic, different track areas or different IM)</w:t>
      </w:r>
    </w:p>
    <w:p w14:paraId="306DAEAE" w14:textId="77777777" w:rsidR="007F4062" w:rsidRPr="00CF2A85" w:rsidRDefault="007F4062" w:rsidP="007F4062">
      <w:pPr>
        <w:pStyle w:val="Titre2"/>
      </w:pPr>
      <w:bookmarkStart w:id="94" w:name="_Toc501123077"/>
      <w:r w:rsidRPr="00CF2A85">
        <w:t>Safety</w:t>
      </w:r>
      <w:bookmarkEnd w:id="94"/>
      <w:r w:rsidRPr="00CF2A85">
        <w:t xml:space="preserve"> </w:t>
      </w:r>
    </w:p>
    <w:p w14:paraId="7AD31D5A" w14:textId="77777777" w:rsidR="007F4062" w:rsidRPr="00CF2A85" w:rsidRDefault="007F4062" w:rsidP="00361D88">
      <w:pPr>
        <w:pStyle w:val="Paragraphedeliste"/>
        <w:numPr>
          <w:ilvl w:val="0"/>
          <w:numId w:val="8"/>
        </w:numPr>
        <w:spacing w:after="120"/>
        <w:rPr>
          <w:lang w:val="en-GB"/>
        </w:rPr>
      </w:pPr>
      <w:r w:rsidRPr="00CF2A85">
        <w:rPr>
          <w:lang w:val="en-GB"/>
        </w:rPr>
        <w:t>Safe train separation (movement authority, danger point, …)</w:t>
      </w:r>
    </w:p>
    <w:p w14:paraId="101A053A" w14:textId="77777777" w:rsidR="007F4062" w:rsidRPr="00CF2A85" w:rsidRDefault="007F4062" w:rsidP="00361D88">
      <w:pPr>
        <w:pStyle w:val="Paragraphedeliste"/>
        <w:numPr>
          <w:ilvl w:val="0"/>
          <w:numId w:val="8"/>
        </w:numPr>
        <w:spacing w:after="120"/>
        <w:rPr>
          <w:lang w:val="en-GB"/>
        </w:rPr>
      </w:pPr>
      <w:r w:rsidRPr="00CF2A85">
        <w:rPr>
          <w:lang w:val="en-GB"/>
        </w:rPr>
        <w:t>Safe speed supervision (maximum speed, dynamic braking profile, rollback, …)</w:t>
      </w:r>
    </w:p>
    <w:p w14:paraId="51473B8A" w14:textId="77777777" w:rsidR="007F4062" w:rsidRPr="00CF2A85" w:rsidRDefault="007F4062" w:rsidP="00361D88">
      <w:pPr>
        <w:pStyle w:val="Paragraphedeliste"/>
        <w:numPr>
          <w:ilvl w:val="0"/>
          <w:numId w:val="8"/>
        </w:numPr>
        <w:spacing w:after="120"/>
        <w:rPr>
          <w:lang w:val="en-GB"/>
        </w:rPr>
      </w:pPr>
      <w:r w:rsidRPr="00CF2A85">
        <w:rPr>
          <w:lang w:val="en-GB"/>
        </w:rPr>
        <w:t>Safe standstill supervision (passenger exchange, stabling, driver entry / exit; …)</w:t>
      </w:r>
    </w:p>
    <w:p w14:paraId="34C40330" w14:textId="77777777" w:rsidR="007F4062" w:rsidRPr="00CF2A85" w:rsidRDefault="007F4062" w:rsidP="00361D88">
      <w:pPr>
        <w:pStyle w:val="Paragraphedeliste"/>
        <w:numPr>
          <w:ilvl w:val="0"/>
          <w:numId w:val="8"/>
        </w:numPr>
        <w:spacing w:after="120"/>
        <w:rPr>
          <w:lang w:val="en-GB"/>
        </w:rPr>
      </w:pPr>
      <w:r w:rsidRPr="00CF2A85">
        <w:rPr>
          <w:lang w:val="en-GB"/>
        </w:rPr>
        <w:lastRenderedPageBreak/>
        <w:t>Safe passenger exchange (door release, door opening / closing, …)</w:t>
      </w:r>
    </w:p>
    <w:p w14:paraId="5EBB0B0C" w14:textId="77777777" w:rsidR="007F4062" w:rsidRPr="00CF2A85" w:rsidRDefault="007F4062" w:rsidP="00361D88">
      <w:pPr>
        <w:pStyle w:val="Paragraphedeliste"/>
        <w:numPr>
          <w:ilvl w:val="0"/>
          <w:numId w:val="8"/>
        </w:numPr>
        <w:spacing w:after="120"/>
        <w:rPr>
          <w:lang w:val="en-GB"/>
        </w:rPr>
      </w:pPr>
      <w:r w:rsidRPr="00CF2A85">
        <w:rPr>
          <w:lang w:val="en-GB"/>
        </w:rPr>
        <w:t>Safe joining and splitting</w:t>
      </w:r>
    </w:p>
    <w:p w14:paraId="48A3B78E" w14:textId="77777777" w:rsidR="007F4062" w:rsidRPr="00CF2A85" w:rsidRDefault="007F4062" w:rsidP="00361D88">
      <w:pPr>
        <w:pStyle w:val="Paragraphedeliste"/>
        <w:numPr>
          <w:ilvl w:val="0"/>
          <w:numId w:val="8"/>
        </w:numPr>
        <w:spacing w:after="120"/>
        <w:rPr>
          <w:lang w:val="en-GB"/>
        </w:rPr>
      </w:pPr>
      <w:r w:rsidRPr="00CF2A85">
        <w:rPr>
          <w:lang w:val="en-GB"/>
        </w:rPr>
        <w:t>Safe loading and unloading of goods</w:t>
      </w:r>
    </w:p>
    <w:p w14:paraId="4BC5A784" w14:textId="77777777" w:rsidR="007F4062" w:rsidRPr="00CF2A85" w:rsidRDefault="007F4062" w:rsidP="00361D88">
      <w:pPr>
        <w:pStyle w:val="Paragraphedeliste"/>
        <w:numPr>
          <w:ilvl w:val="0"/>
          <w:numId w:val="8"/>
        </w:numPr>
        <w:spacing w:after="120"/>
        <w:rPr>
          <w:lang w:val="en-GB"/>
        </w:rPr>
      </w:pPr>
      <w:r w:rsidRPr="00CF2A85">
        <w:rPr>
          <w:lang w:val="en-GB"/>
        </w:rPr>
        <w:t>Safety of staff</w:t>
      </w:r>
    </w:p>
    <w:p w14:paraId="78B84020" w14:textId="77777777" w:rsidR="007F4062" w:rsidRPr="00CF2A85" w:rsidRDefault="007F4062" w:rsidP="00361D88">
      <w:pPr>
        <w:pStyle w:val="Paragraphedeliste"/>
        <w:numPr>
          <w:ilvl w:val="0"/>
          <w:numId w:val="8"/>
        </w:numPr>
        <w:spacing w:after="120"/>
        <w:rPr>
          <w:lang w:val="en-GB"/>
        </w:rPr>
      </w:pPr>
      <w:r w:rsidRPr="00CF2A85">
        <w:rPr>
          <w:lang w:val="en-GB"/>
        </w:rPr>
        <w:t>Safety at level crossings</w:t>
      </w:r>
    </w:p>
    <w:p w14:paraId="4F810F46" w14:textId="77777777" w:rsidR="007F4062" w:rsidRPr="00CF2A85" w:rsidRDefault="007F4062" w:rsidP="00361D88">
      <w:pPr>
        <w:pStyle w:val="Paragraphedeliste"/>
        <w:numPr>
          <w:ilvl w:val="0"/>
          <w:numId w:val="8"/>
        </w:numPr>
        <w:spacing w:after="120"/>
        <w:rPr>
          <w:lang w:val="en-GB"/>
        </w:rPr>
      </w:pPr>
      <w:r w:rsidRPr="00CF2A85">
        <w:rPr>
          <w:lang w:val="en-GB"/>
        </w:rPr>
        <w:t>Safety of the environment (including dangerous goods)</w:t>
      </w:r>
    </w:p>
    <w:p w14:paraId="2533CFD1" w14:textId="77777777" w:rsidR="007F4062" w:rsidRPr="00CF2A85" w:rsidRDefault="007F4062" w:rsidP="00361D88">
      <w:pPr>
        <w:pStyle w:val="Paragraphedeliste"/>
        <w:numPr>
          <w:ilvl w:val="0"/>
          <w:numId w:val="8"/>
        </w:numPr>
        <w:spacing w:after="120"/>
        <w:rPr>
          <w:lang w:val="en-GB"/>
        </w:rPr>
      </w:pPr>
      <w:r w:rsidRPr="00CF2A85">
        <w:rPr>
          <w:lang w:val="en-GB"/>
        </w:rPr>
        <w:t xml:space="preserve">Safe management of intrusion </w:t>
      </w:r>
    </w:p>
    <w:p w14:paraId="4FB8412B" w14:textId="77777777" w:rsidR="007F4062" w:rsidRPr="00CF2A85" w:rsidRDefault="007F4062" w:rsidP="00361D88">
      <w:pPr>
        <w:pStyle w:val="Paragraphedeliste"/>
        <w:numPr>
          <w:ilvl w:val="0"/>
          <w:numId w:val="8"/>
        </w:numPr>
        <w:spacing w:after="120"/>
        <w:rPr>
          <w:lang w:val="en-GB"/>
        </w:rPr>
      </w:pPr>
      <w:r w:rsidRPr="00CF2A85">
        <w:rPr>
          <w:lang w:val="en-GB"/>
        </w:rPr>
        <w:t>Safe management of obstacles</w:t>
      </w:r>
    </w:p>
    <w:p w14:paraId="6AA8E9F5" w14:textId="77777777" w:rsidR="007F4062" w:rsidRPr="00CF2A85" w:rsidRDefault="007F4062" w:rsidP="00361D88">
      <w:pPr>
        <w:pStyle w:val="Paragraphedeliste"/>
        <w:numPr>
          <w:ilvl w:val="0"/>
          <w:numId w:val="8"/>
        </w:numPr>
        <w:spacing w:after="120"/>
        <w:rPr>
          <w:lang w:val="en-GB"/>
        </w:rPr>
      </w:pPr>
      <w:r w:rsidRPr="00CF2A85">
        <w:rPr>
          <w:lang w:val="en-GB"/>
        </w:rPr>
        <w:t>Safety management of degraded situations</w:t>
      </w:r>
    </w:p>
    <w:p w14:paraId="6D2445F3" w14:textId="77777777" w:rsidR="007F4062" w:rsidRPr="00CF2A85" w:rsidRDefault="007F4062" w:rsidP="00361D88">
      <w:pPr>
        <w:pStyle w:val="Paragraphedeliste"/>
        <w:numPr>
          <w:ilvl w:val="0"/>
          <w:numId w:val="8"/>
        </w:numPr>
        <w:spacing w:after="120"/>
        <w:rPr>
          <w:lang w:val="en-GB"/>
        </w:rPr>
      </w:pPr>
      <w:r w:rsidRPr="00CF2A85">
        <w:rPr>
          <w:lang w:val="en-GB"/>
        </w:rPr>
        <w:t>Safe train operation in accordance to the rolling stock limitations (avoid damage to the coupling while accelerating, …)</w:t>
      </w:r>
    </w:p>
    <w:p w14:paraId="239C7556" w14:textId="77777777" w:rsidR="007F4062" w:rsidRPr="00CF2A85" w:rsidRDefault="007F4062" w:rsidP="007F4062">
      <w:pPr>
        <w:pStyle w:val="Titre2"/>
      </w:pPr>
      <w:bookmarkStart w:id="95" w:name="_Toc501123078"/>
      <w:r w:rsidRPr="00CF2A85">
        <w:t>Security</w:t>
      </w:r>
      <w:bookmarkEnd w:id="95"/>
      <w:r w:rsidRPr="00CF2A85">
        <w:t xml:space="preserve"> </w:t>
      </w:r>
    </w:p>
    <w:p w14:paraId="444E3A09" w14:textId="77777777" w:rsidR="007F4062" w:rsidRPr="00CF2A85" w:rsidRDefault="007F4062" w:rsidP="00361D88">
      <w:pPr>
        <w:pStyle w:val="Paragraphedeliste"/>
        <w:numPr>
          <w:ilvl w:val="0"/>
          <w:numId w:val="8"/>
        </w:numPr>
        <w:spacing w:after="120"/>
        <w:rPr>
          <w:lang w:val="en-GB"/>
        </w:rPr>
      </w:pPr>
      <w:r w:rsidRPr="00CF2A85">
        <w:rPr>
          <w:lang w:val="en-GB"/>
        </w:rPr>
        <w:t>IT security</w:t>
      </w:r>
    </w:p>
    <w:p w14:paraId="0815444A" w14:textId="77777777" w:rsidR="007F4062" w:rsidRPr="00CF2A85" w:rsidRDefault="007F4062" w:rsidP="00361D88">
      <w:pPr>
        <w:pStyle w:val="Paragraphedeliste"/>
        <w:numPr>
          <w:ilvl w:val="0"/>
          <w:numId w:val="8"/>
        </w:numPr>
        <w:spacing w:after="120"/>
        <w:rPr>
          <w:lang w:val="en-GB"/>
        </w:rPr>
      </w:pPr>
      <w:r w:rsidRPr="00CF2A85">
        <w:rPr>
          <w:lang w:val="en-GB"/>
        </w:rPr>
        <w:t>Physical security</w:t>
      </w:r>
    </w:p>
    <w:p w14:paraId="32E97644" w14:textId="77777777" w:rsidR="007F4062" w:rsidRPr="00CF2A85" w:rsidRDefault="007F4062" w:rsidP="007F4062">
      <w:pPr>
        <w:pStyle w:val="Titre2"/>
      </w:pPr>
      <w:bookmarkStart w:id="96" w:name="_Toc501123079"/>
      <w:r w:rsidRPr="00CF2A85">
        <w:t>Efficient use of energy and resources</w:t>
      </w:r>
      <w:bookmarkEnd w:id="96"/>
    </w:p>
    <w:p w14:paraId="416AEF10" w14:textId="77777777" w:rsidR="007F4062" w:rsidRPr="00CF2A85" w:rsidRDefault="007F4062" w:rsidP="00361D88">
      <w:pPr>
        <w:pStyle w:val="Paragraphedeliste"/>
        <w:numPr>
          <w:ilvl w:val="0"/>
          <w:numId w:val="8"/>
        </w:numPr>
        <w:spacing w:after="120"/>
        <w:rPr>
          <w:lang w:val="en-GB"/>
        </w:rPr>
      </w:pPr>
      <w:r w:rsidRPr="00CF2A85">
        <w:rPr>
          <w:lang w:val="en-GB"/>
        </w:rPr>
        <w:t>Efficient energy management of railway operation</w:t>
      </w:r>
    </w:p>
    <w:p w14:paraId="3E6202EB" w14:textId="77777777" w:rsidR="007F4062" w:rsidRPr="00CF2A85" w:rsidRDefault="007F4062" w:rsidP="00361D88">
      <w:pPr>
        <w:pStyle w:val="Paragraphedeliste"/>
        <w:numPr>
          <w:ilvl w:val="0"/>
          <w:numId w:val="8"/>
        </w:numPr>
        <w:spacing w:after="120"/>
        <w:rPr>
          <w:lang w:val="en-GB"/>
        </w:rPr>
      </w:pPr>
      <w:r w:rsidRPr="00CF2A85">
        <w:rPr>
          <w:lang w:val="en-GB"/>
        </w:rPr>
        <w:t>Energy efficient movement of trains and vehicles</w:t>
      </w:r>
    </w:p>
    <w:p w14:paraId="5116BD7F" w14:textId="77777777" w:rsidR="007F4062" w:rsidRPr="00CF2A85" w:rsidRDefault="007F4062" w:rsidP="00361D88">
      <w:pPr>
        <w:pStyle w:val="Paragraphedeliste"/>
        <w:numPr>
          <w:ilvl w:val="0"/>
          <w:numId w:val="8"/>
        </w:numPr>
        <w:spacing w:after="120"/>
        <w:rPr>
          <w:lang w:val="en-GB"/>
        </w:rPr>
      </w:pPr>
      <w:r w:rsidRPr="00CF2A85">
        <w:rPr>
          <w:lang w:val="en-GB"/>
        </w:rPr>
        <w:t>Efficient management of trackside power limitations</w:t>
      </w:r>
    </w:p>
    <w:p w14:paraId="70709FF4" w14:textId="77777777" w:rsidR="007F4062" w:rsidRPr="00CF2A85" w:rsidRDefault="007F4062" w:rsidP="00361D88">
      <w:pPr>
        <w:pStyle w:val="Paragraphedeliste"/>
        <w:numPr>
          <w:ilvl w:val="0"/>
          <w:numId w:val="8"/>
        </w:numPr>
        <w:spacing w:after="120"/>
        <w:rPr>
          <w:lang w:val="en-GB"/>
        </w:rPr>
      </w:pPr>
      <w:r w:rsidRPr="00CF2A85">
        <w:rPr>
          <w:lang w:val="en-GB"/>
        </w:rPr>
        <w:t>Efficient use of transport capacity (minimum headway, minimum crossing time)</w:t>
      </w:r>
    </w:p>
    <w:p w14:paraId="2BB54648" w14:textId="77777777" w:rsidR="007F4062" w:rsidRPr="00CF2A85" w:rsidRDefault="007F4062" w:rsidP="00361D88">
      <w:pPr>
        <w:pStyle w:val="Paragraphedeliste"/>
        <w:numPr>
          <w:ilvl w:val="0"/>
          <w:numId w:val="8"/>
        </w:numPr>
        <w:spacing w:after="120"/>
        <w:rPr>
          <w:lang w:val="en-GB"/>
        </w:rPr>
      </w:pPr>
      <w:r w:rsidRPr="00CF2A85">
        <w:rPr>
          <w:lang w:val="en-GB"/>
        </w:rPr>
        <w:t>Efficient railway operation by reducing process time (e.g. doors management, turning trains, splitting and coupling trains, start and end of missions)</w:t>
      </w:r>
    </w:p>
    <w:p w14:paraId="64560EB2" w14:textId="77777777" w:rsidR="007F4062" w:rsidRPr="00CF2A85" w:rsidRDefault="007F4062" w:rsidP="00361D88">
      <w:pPr>
        <w:pStyle w:val="Paragraphedeliste"/>
        <w:numPr>
          <w:ilvl w:val="0"/>
          <w:numId w:val="8"/>
        </w:numPr>
        <w:spacing w:after="120"/>
        <w:rPr>
          <w:lang w:val="en-GB"/>
        </w:rPr>
      </w:pPr>
      <w:r w:rsidRPr="00CF2A85">
        <w:rPr>
          <w:lang w:val="en-GB"/>
        </w:rPr>
        <w:t>Efficient use of rolling stock</w:t>
      </w:r>
    </w:p>
    <w:p w14:paraId="547EBAFF" w14:textId="77777777" w:rsidR="007F4062" w:rsidRPr="00CF2A85" w:rsidRDefault="007F4062" w:rsidP="00361D88">
      <w:pPr>
        <w:pStyle w:val="Paragraphedeliste"/>
        <w:numPr>
          <w:ilvl w:val="0"/>
          <w:numId w:val="8"/>
        </w:numPr>
        <w:spacing w:after="120"/>
        <w:rPr>
          <w:lang w:val="en-GB"/>
        </w:rPr>
      </w:pPr>
      <w:r w:rsidRPr="00CF2A85">
        <w:rPr>
          <w:lang w:val="en-GB"/>
        </w:rPr>
        <w:t>Efficient use of staff (rescue staff, service staff, central operators, stabling staff, maintenance staff, …) including reduction of operational staff (train and trackside)</w:t>
      </w:r>
    </w:p>
    <w:p w14:paraId="1CD8BDE7" w14:textId="77777777" w:rsidR="007F4062" w:rsidRPr="00CF2A85" w:rsidRDefault="007F4062" w:rsidP="007F4062">
      <w:pPr>
        <w:pStyle w:val="Titre2"/>
      </w:pPr>
      <w:bookmarkStart w:id="97" w:name="_Toc501123080"/>
      <w:r w:rsidRPr="00CF2A85">
        <w:t>Lifecycle costs</w:t>
      </w:r>
      <w:bookmarkEnd w:id="97"/>
    </w:p>
    <w:p w14:paraId="41FA04A9" w14:textId="77777777" w:rsidR="007F4062" w:rsidRPr="00CF2A85" w:rsidRDefault="007F4062" w:rsidP="00361D88">
      <w:pPr>
        <w:pStyle w:val="Paragraphedeliste"/>
        <w:numPr>
          <w:ilvl w:val="0"/>
          <w:numId w:val="8"/>
        </w:numPr>
        <w:spacing w:after="120"/>
        <w:rPr>
          <w:lang w:val="en-GB"/>
        </w:rPr>
      </w:pPr>
      <w:r w:rsidRPr="00CF2A85">
        <w:rPr>
          <w:lang w:val="en-GB"/>
        </w:rPr>
        <w:t>Modular, expandable, extendable, upgradable over the products life cycle</w:t>
      </w:r>
    </w:p>
    <w:p w14:paraId="2F9194A6" w14:textId="77777777" w:rsidR="007F4062" w:rsidRPr="00CF2A85" w:rsidRDefault="007F4062" w:rsidP="00361D88">
      <w:pPr>
        <w:pStyle w:val="Paragraphedeliste"/>
        <w:numPr>
          <w:ilvl w:val="0"/>
          <w:numId w:val="8"/>
        </w:numPr>
        <w:spacing w:after="120"/>
        <w:rPr>
          <w:lang w:val="en-GB"/>
        </w:rPr>
      </w:pPr>
      <w:r w:rsidRPr="00CF2A85">
        <w:rPr>
          <w:lang w:val="en-GB"/>
        </w:rPr>
        <w:t>System scalability (amount of trains, extend track fitment, …)</w:t>
      </w:r>
    </w:p>
    <w:p w14:paraId="7F006231" w14:textId="77777777" w:rsidR="007F4062" w:rsidRPr="00CF2A85" w:rsidRDefault="007F4062" w:rsidP="00361D88">
      <w:pPr>
        <w:pStyle w:val="Paragraphedeliste"/>
        <w:numPr>
          <w:ilvl w:val="0"/>
          <w:numId w:val="8"/>
        </w:numPr>
        <w:spacing w:after="120"/>
        <w:rPr>
          <w:lang w:val="en-GB"/>
        </w:rPr>
      </w:pPr>
      <w:r w:rsidRPr="00CF2A85">
        <w:rPr>
          <w:lang w:val="en-GB"/>
        </w:rPr>
        <w:t>Technological upgradability (including innovation, independent innovation cycle)</w:t>
      </w:r>
    </w:p>
    <w:p w14:paraId="4CC3F35A" w14:textId="77777777" w:rsidR="007F4062" w:rsidRPr="00CF2A85" w:rsidRDefault="007F4062" w:rsidP="00361D88">
      <w:pPr>
        <w:pStyle w:val="Paragraphedeliste"/>
        <w:numPr>
          <w:ilvl w:val="0"/>
          <w:numId w:val="8"/>
        </w:numPr>
        <w:spacing w:after="120"/>
        <w:rPr>
          <w:lang w:val="en-GB"/>
        </w:rPr>
      </w:pPr>
      <w:r w:rsidRPr="00CF2A85">
        <w:rPr>
          <w:lang w:val="en-GB"/>
        </w:rPr>
        <w:t>Interchangeability (according to open FFFIS for vendor independency)</w:t>
      </w:r>
    </w:p>
    <w:p w14:paraId="145B9FC9" w14:textId="77777777" w:rsidR="007F4062" w:rsidRPr="00CF2A85" w:rsidRDefault="007F4062" w:rsidP="00361D88">
      <w:pPr>
        <w:pStyle w:val="Paragraphedeliste"/>
        <w:numPr>
          <w:ilvl w:val="0"/>
          <w:numId w:val="8"/>
        </w:numPr>
        <w:spacing w:after="120"/>
        <w:rPr>
          <w:lang w:val="en-GB"/>
        </w:rPr>
      </w:pPr>
      <w:r w:rsidRPr="00CF2A85">
        <w:rPr>
          <w:lang w:val="en-GB"/>
        </w:rPr>
        <w:t>Backwards and forwards compatibility between different system versions</w:t>
      </w:r>
    </w:p>
    <w:p w14:paraId="1A0D9E90" w14:textId="77777777" w:rsidR="007F4062" w:rsidRPr="00CF2A85" w:rsidRDefault="007F4062" w:rsidP="00361D88">
      <w:pPr>
        <w:pStyle w:val="Paragraphedeliste"/>
        <w:numPr>
          <w:ilvl w:val="0"/>
          <w:numId w:val="8"/>
        </w:numPr>
        <w:spacing w:after="120"/>
        <w:rPr>
          <w:lang w:val="en-GB"/>
        </w:rPr>
      </w:pPr>
      <w:r w:rsidRPr="00CF2A85">
        <w:rPr>
          <w:lang w:val="en-GB"/>
        </w:rPr>
        <w:t>HW platform independency (HW independent application SW)</w:t>
      </w:r>
    </w:p>
    <w:p w14:paraId="1788CB2A" w14:textId="77777777" w:rsidR="007F4062" w:rsidRPr="00CF2A85" w:rsidRDefault="007F4062" w:rsidP="00361D88">
      <w:pPr>
        <w:pStyle w:val="Paragraphedeliste"/>
        <w:numPr>
          <w:ilvl w:val="0"/>
          <w:numId w:val="8"/>
        </w:numPr>
        <w:spacing w:after="120"/>
        <w:rPr>
          <w:lang w:val="en-GB"/>
        </w:rPr>
      </w:pPr>
      <w:r w:rsidRPr="00CF2A85">
        <w:rPr>
          <w:lang w:val="en-GB"/>
        </w:rPr>
        <w:t>Cost-efficient maintenance and component replacement</w:t>
      </w:r>
    </w:p>
    <w:p w14:paraId="75E6BD5B" w14:textId="77777777" w:rsidR="007F4062" w:rsidRPr="00CF2A85" w:rsidRDefault="007F4062" w:rsidP="00361D88">
      <w:pPr>
        <w:pStyle w:val="Paragraphedeliste"/>
        <w:numPr>
          <w:ilvl w:val="0"/>
          <w:numId w:val="8"/>
        </w:numPr>
        <w:spacing w:after="120"/>
        <w:rPr>
          <w:lang w:val="en-GB"/>
        </w:rPr>
      </w:pPr>
      <w:r w:rsidRPr="00CF2A85">
        <w:rPr>
          <w:lang w:val="en-GB"/>
        </w:rPr>
        <w:t>Cost-savings (e.g. avoid building new track infrastructure)</w:t>
      </w:r>
    </w:p>
    <w:p w14:paraId="2FFB479E" w14:textId="77777777" w:rsidR="007F4062" w:rsidRPr="00CF2A85" w:rsidRDefault="007F4062" w:rsidP="00361D88">
      <w:pPr>
        <w:pStyle w:val="Paragraphedeliste"/>
        <w:numPr>
          <w:ilvl w:val="0"/>
          <w:numId w:val="8"/>
        </w:numPr>
        <w:spacing w:after="120"/>
        <w:rPr>
          <w:lang w:val="en-GB"/>
        </w:rPr>
      </w:pPr>
      <w:r w:rsidRPr="00CF2A85">
        <w:rPr>
          <w:lang w:val="en-GB"/>
        </w:rPr>
        <w:t>Life-extension of railway assets (reduction of wear and tear on wheels, tracks, etc.)</w:t>
      </w:r>
    </w:p>
    <w:p w14:paraId="55F7401B" w14:textId="77777777" w:rsidR="007F4062" w:rsidRPr="00CF2A85" w:rsidRDefault="007F4062" w:rsidP="007F4062"/>
    <w:p w14:paraId="09631F22" w14:textId="77777777" w:rsidR="007F4062" w:rsidRPr="007F4062" w:rsidRDefault="007F4062" w:rsidP="007F4062">
      <w:pPr>
        <w:rPr>
          <w:lang w:eastAsia="en-GB"/>
        </w:rPr>
      </w:pPr>
    </w:p>
    <w:p w14:paraId="3AAE0E3B" w14:textId="77777777" w:rsidR="006C7BEB" w:rsidRDefault="006C7BEB">
      <w:pPr>
        <w:jc w:val="left"/>
        <w:rPr>
          <w:b/>
          <w:smallCaps/>
          <w:kern w:val="28"/>
          <w:sz w:val="32"/>
          <w:u w:val="single"/>
          <w:lang w:eastAsia="en-GB"/>
        </w:rPr>
      </w:pPr>
      <w:r>
        <w:rPr>
          <w:lang w:eastAsia="en-GB"/>
        </w:rPr>
        <w:br w:type="page"/>
      </w:r>
    </w:p>
    <w:p w14:paraId="4264ADB9" w14:textId="77777777" w:rsidR="009A6973" w:rsidRDefault="009A6973" w:rsidP="006C7BEB">
      <w:pPr>
        <w:pStyle w:val="Titre1"/>
        <w:ind w:left="-284" w:firstLine="284"/>
        <w:rPr>
          <w:lang w:eastAsia="en-GB"/>
        </w:rPr>
      </w:pPr>
      <w:bookmarkStart w:id="98" w:name="_Toc501123081"/>
      <w:r>
        <w:rPr>
          <w:lang w:eastAsia="en-GB"/>
        </w:rPr>
        <w:lastRenderedPageBreak/>
        <w:t>Roles and responsibilities (Actors definition)</w:t>
      </w:r>
      <w:bookmarkEnd w:id="98"/>
    </w:p>
    <w:p w14:paraId="2B696634" w14:textId="77777777" w:rsidR="007E472B" w:rsidRDefault="007E472B" w:rsidP="007E472B">
      <w:pPr>
        <w:pStyle w:val="Titre2"/>
        <w:rPr>
          <w:lang w:val="en-US"/>
        </w:rPr>
      </w:pPr>
      <w:bookmarkStart w:id="99" w:name="_Toc494969657"/>
      <w:bookmarkStart w:id="100" w:name="_Toc501123082"/>
      <w:r w:rsidRPr="007A0800">
        <w:rPr>
          <w:lang w:val="en-US"/>
        </w:rPr>
        <w:t>Train Equipment without ATO Control</w:t>
      </w:r>
      <w:bookmarkEnd w:id="99"/>
      <w:bookmarkEnd w:id="100"/>
    </w:p>
    <w:p w14:paraId="0582A41F" w14:textId="77777777" w:rsidR="007E472B" w:rsidRPr="001846D7" w:rsidRDefault="007E472B" w:rsidP="007E472B">
      <w:pPr>
        <w:pStyle w:val="Titre3"/>
        <w:rPr>
          <w:lang w:val="en-US"/>
        </w:rPr>
      </w:pPr>
      <w:r w:rsidRPr="001846D7">
        <w:rPr>
          <w:lang w:val="en-US"/>
        </w:rPr>
        <w:t>Role</w:t>
      </w:r>
    </w:p>
    <w:p w14:paraId="7FDEFAD2" w14:textId="77777777" w:rsidR="007E472B" w:rsidRPr="007E472B" w:rsidRDefault="007E472B" w:rsidP="006C7BEB">
      <w:pPr>
        <w:pStyle w:val="Titre5"/>
        <w:rPr>
          <w:lang w:val="en-US"/>
        </w:rPr>
      </w:pPr>
      <w:r>
        <w:rPr>
          <w:lang w:val="en-US"/>
        </w:rPr>
        <w:t>Train Equipment w</w:t>
      </w:r>
      <w:r w:rsidRPr="007E472B">
        <w:rPr>
          <w:lang w:val="en-US"/>
        </w:rPr>
        <w:t>ithout ATO Control represents train equipment without ATO control, but with diagnostic supervision</w:t>
      </w:r>
      <w:r>
        <w:rPr>
          <w:lang w:val="en-US"/>
        </w:rPr>
        <w:t xml:space="preserve"> </w:t>
      </w:r>
      <w:r w:rsidRPr="007E472B">
        <w:rPr>
          <w:lang w:val="en-US"/>
        </w:rPr>
        <w:t>by the SysATO (Train- and Trackside).</w:t>
      </w:r>
    </w:p>
    <w:p w14:paraId="28494805" w14:textId="77777777" w:rsidR="007E472B" w:rsidRDefault="007E472B" w:rsidP="007E472B">
      <w:pPr>
        <w:autoSpaceDE w:val="0"/>
        <w:autoSpaceDN w:val="0"/>
        <w:adjustRightInd w:val="0"/>
        <w:ind w:left="720"/>
        <w:rPr>
          <w:rFonts w:ascii="DBOffice" w:hAnsi="DBOffice" w:cs="DBOffice"/>
          <w:sz w:val="20"/>
          <w:lang w:val="en-US"/>
        </w:rPr>
      </w:pPr>
    </w:p>
    <w:p w14:paraId="1E5CB9DE" w14:textId="77777777" w:rsidR="007E472B" w:rsidRPr="007A0800" w:rsidRDefault="007E472B" w:rsidP="007E472B">
      <w:pPr>
        <w:pStyle w:val="Titre3"/>
        <w:rPr>
          <w:lang w:val="en-US"/>
        </w:rPr>
      </w:pPr>
      <w:r w:rsidRPr="007A0800">
        <w:rPr>
          <w:lang w:val="en-US"/>
        </w:rPr>
        <w:t>Responsibilities</w:t>
      </w:r>
    </w:p>
    <w:p w14:paraId="66532927" w14:textId="77777777" w:rsidR="007E472B" w:rsidRPr="006C7BEB" w:rsidRDefault="006C7BEB" w:rsidP="006C7BEB">
      <w:pPr>
        <w:pStyle w:val="Titre5"/>
        <w:rPr>
          <w:lang w:val="en-US"/>
        </w:rPr>
      </w:pPr>
      <w:r>
        <w:rPr>
          <w:lang w:val="en-US"/>
        </w:rPr>
        <w:t>Train Equipment w</w:t>
      </w:r>
      <w:r w:rsidR="007E472B" w:rsidRPr="006C7BEB">
        <w:rPr>
          <w:lang w:val="en-US"/>
        </w:rPr>
        <w:t>ithout ATO Control provides the following</w:t>
      </w:r>
      <w:r>
        <w:rPr>
          <w:lang w:val="en-US"/>
        </w:rPr>
        <w:t xml:space="preserve"> </w:t>
      </w:r>
      <w:r w:rsidR="007E472B" w:rsidRPr="006C7BEB">
        <w:rPr>
          <w:lang w:val="en-US"/>
        </w:rPr>
        <w:t>exemplary functionality:</w:t>
      </w:r>
    </w:p>
    <w:p w14:paraId="1F5E9D27" w14:textId="77777777" w:rsidR="007E472B" w:rsidRPr="006C7BEB" w:rsidRDefault="007E472B" w:rsidP="00361D88">
      <w:pPr>
        <w:pStyle w:val="Paragraphedeliste"/>
        <w:numPr>
          <w:ilvl w:val="0"/>
          <w:numId w:val="10"/>
        </w:numPr>
        <w:rPr>
          <w:lang w:val="en-US"/>
        </w:rPr>
      </w:pPr>
      <w:r w:rsidRPr="006C7BEB">
        <w:rPr>
          <w:lang w:val="en-US"/>
        </w:rPr>
        <w:t>HVAC</w:t>
      </w:r>
    </w:p>
    <w:p w14:paraId="0BBFAECC" w14:textId="77777777" w:rsidR="007E472B" w:rsidRPr="006C7BEB" w:rsidRDefault="007E472B" w:rsidP="00361D88">
      <w:pPr>
        <w:pStyle w:val="Paragraphedeliste"/>
        <w:numPr>
          <w:ilvl w:val="0"/>
          <w:numId w:val="10"/>
        </w:numPr>
        <w:rPr>
          <w:lang w:val="en-US"/>
        </w:rPr>
      </w:pPr>
      <w:r w:rsidRPr="006C7BEB">
        <w:rPr>
          <w:lang w:val="en-US"/>
        </w:rPr>
        <w:t>Toilette</w:t>
      </w:r>
    </w:p>
    <w:p w14:paraId="53A1827A" w14:textId="77777777" w:rsidR="007E472B" w:rsidRPr="006C7BEB" w:rsidRDefault="007E472B" w:rsidP="00361D88">
      <w:pPr>
        <w:pStyle w:val="Paragraphedeliste"/>
        <w:numPr>
          <w:ilvl w:val="0"/>
          <w:numId w:val="10"/>
        </w:numPr>
        <w:rPr>
          <w:lang w:val="en-US"/>
        </w:rPr>
      </w:pPr>
      <w:r w:rsidRPr="006C7BEB">
        <w:rPr>
          <w:lang w:val="en-US"/>
        </w:rPr>
        <w:t>Reading lights</w:t>
      </w:r>
    </w:p>
    <w:p w14:paraId="76176F43" w14:textId="77777777" w:rsidR="007E472B" w:rsidRPr="006C7BEB" w:rsidRDefault="007E472B" w:rsidP="00361D88">
      <w:pPr>
        <w:pStyle w:val="Paragraphedeliste"/>
        <w:numPr>
          <w:ilvl w:val="0"/>
          <w:numId w:val="10"/>
        </w:numPr>
        <w:rPr>
          <w:lang w:val="en-US"/>
        </w:rPr>
      </w:pPr>
      <w:r w:rsidRPr="006C7BEB">
        <w:rPr>
          <w:lang w:val="en-US"/>
        </w:rPr>
        <w:t>Coffee machine</w:t>
      </w:r>
    </w:p>
    <w:p w14:paraId="7C146196" w14:textId="77777777" w:rsidR="007E472B" w:rsidRPr="006C7BEB" w:rsidRDefault="007E472B" w:rsidP="00361D88">
      <w:pPr>
        <w:pStyle w:val="Paragraphedeliste"/>
        <w:numPr>
          <w:ilvl w:val="0"/>
          <w:numId w:val="10"/>
        </w:numPr>
        <w:rPr>
          <w:lang w:val="en-US"/>
        </w:rPr>
      </w:pPr>
      <w:r w:rsidRPr="006C7BEB">
        <w:rPr>
          <w:lang w:val="en-US"/>
        </w:rPr>
        <w:t>Interior comfort equipment</w:t>
      </w:r>
    </w:p>
    <w:p w14:paraId="34F0A843" w14:textId="77777777" w:rsidR="007E472B" w:rsidRDefault="007E472B" w:rsidP="007E472B">
      <w:pPr>
        <w:pStyle w:val="Sansinterligne"/>
        <w:ind w:left="720"/>
        <w:rPr>
          <w:b/>
          <w:lang w:val="en-US"/>
        </w:rPr>
      </w:pPr>
    </w:p>
    <w:p w14:paraId="0F73D40E" w14:textId="77777777" w:rsidR="007E472B" w:rsidRPr="007A0800" w:rsidRDefault="006C7BEB" w:rsidP="006C7BEB">
      <w:pPr>
        <w:pStyle w:val="Titre3"/>
        <w:rPr>
          <w:lang w:val="en-US"/>
        </w:rPr>
      </w:pPr>
      <w:r>
        <w:rPr>
          <w:lang w:val="en-US"/>
        </w:rPr>
        <w:t>Requirements</w:t>
      </w:r>
    </w:p>
    <w:p w14:paraId="699ADC06" w14:textId="77777777" w:rsidR="007E472B" w:rsidRDefault="007E472B" w:rsidP="006C7BEB">
      <w:pPr>
        <w:pStyle w:val="Titre5"/>
        <w:rPr>
          <w:lang w:val="en-US"/>
        </w:rPr>
      </w:pPr>
      <w:r>
        <w:rPr>
          <w:lang w:val="en-US"/>
        </w:rPr>
        <w:t>None</w:t>
      </w:r>
    </w:p>
    <w:p w14:paraId="74F7C232" w14:textId="77777777" w:rsidR="007E472B" w:rsidRDefault="007E472B" w:rsidP="007E472B">
      <w:pPr>
        <w:autoSpaceDE w:val="0"/>
        <w:autoSpaceDN w:val="0"/>
        <w:adjustRightInd w:val="0"/>
        <w:ind w:left="720"/>
        <w:rPr>
          <w:rFonts w:ascii="DBOffice,Bold" w:hAnsi="DBOffice,Bold" w:cs="DBOffice,Bold"/>
          <w:b/>
          <w:bCs/>
          <w:sz w:val="20"/>
        </w:rPr>
      </w:pPr>
    </w:p>
    <w:p w14:paraId="5FE1E735" w14:textId="77777777" w:rsidR="007E472B" w:rsidRPr="007A0800" w:rsidRDefault="007E472B" w:rsidP="006C7BEB">
      <w:pPr>
        <w:pStyle w:val="Titre3"/>
      </w:pPr>
      <w:r w:rsidRPr="007A0800">
        <w:t>Actor-Actor-Communication</w:t>
      </w:r>
    </w:p>
    <w:p w14:paraId="786FBD95" w14:textId="77777777" w:rsidR="007E472B" w:rsidRPr="001846D7" w:rsidRDefault="007E472B" w:rsidP="006C7BEB">
      <w:pPr>
        <w:pStyle w:val="Titre5"/>
        <w:rPr>
          <w:lang w:val="en-US"/>
        </w:rPr>
      </w:pPr>
      <w:r w:rsidRPr="001846D7">
        <w:rPr>
          <w:lang w:val="en-US"/>
        </w:rPr>
        <w:t>Train Equipment Without ATO Control is also in communication with:</w:t>
      </w:r>
    </w:p>
    <w:p w14:paraId="71C8FB75" w14:textId="77777777" w:rsidR="007E472B" w:rsidRPr="006C7BEB" w:rsidRDefault="007E472B" w:rsidP="00361D88">
      <w:pPr>
        <w:pStyle w:val="Paragraphedeliste"/>
        <w:numPr>
          <w:ilvl w:val="0"/>
          <w:numId w:val="11"/>
        </w:numPr>
        <w:rPr>
          <w:lang w:val="en-US"/>
        </w:rPr>
      </w:pPr>
      <w:r>
        <w:t>Diagnostic System</w:t>
      </w:r>
    </w:p>
    <w:p w14:paraId="46639AEF" w14:textId="04F30760" w:rsidR="007E472B" w:rsidRDefault="003A0547" w:rsidP="0005584D">
      <w:pPr>
        <w:pStyle w:val="Titre2"/>
        <w:rPr>
          <w:ins w:id="101" w:author="Roman Treydel" w:date="2017-12-15T17:19:00Z"/>
          <w:lang w:val="en-US"/>
        </w:rPr>
      </w:pPr>
      <w:bookmarkStart w:id="102" w:name="_Toc501123083"/>
      <w:ins w:id="103" w:author="Roman Treydel" w:date="2017-12-15T17:14:00Z">
        <w:r>
          <w:rPr>
            <w:lang w:val="en-US"/>
          </w:rPr>
          <w:lastRenderedPageBreak/>
          <w:t>IM Control Centre staff</w:t>
        </w:r>
      </w:ins>
      <w:bookmarkEnd w:id="102"/>
    </w:p>
    <w:p w14:paraId="7A6E8F24" w14:textId="0B8E51A7" w:rsidR="003A0547" w:rsidRDefault="003A0547" w:rsidP="0005584D">
      <w:pPr>
        <w:pStyle w:val="Titre3"/>
        <w:rPr>
          <w:ins w:id="104" w:author="Roman Treydel" w:date="2017-12-15T17:23:00Z"/>
          <w:lang w:val="en-US"/>
        </w:rPr>
      </w:pPr>
      <w:bookmarkStart w:id="105" w:name="_Hlk501122067"/>
      <w:ins w:id="106" w:author="Roman Treydel" w:date="2017-12-15T17:19:00Z">
        <w:r>
          <w:rPr>
            <w:lang w:val="en-US"/>
          </w:rPr>
          <w:t>Role</w:t>
        </w:r>
      </w:ins>
    </w:p>
    <w:p w14:paraId="6DDF3B72" w14:textId="44633664" w:rsidR="00BC747D" w:rsidRPr="00BC747D" w:rsidRDefault="00BC747D" w:rsidP="0005584D">
      <w:pPr>
        <w:pStyle w:val="Titre4"/>
        <w:rPr>
          <w:ins w:id="107" w:author="Roman Treydel" w:date="2017-12-15T17:19:00Z"/>
          <w:lang w:val="en-US"/>
        </w:rPr>
      </w:pPr>
      <w:ins w:id="108" w:author="Roman Treydel" w:date="2017-12-15T17:24:00Z">
        <w:r>
          <w:rPr>
            <w:lang w:val="en-US"/>
          </w:rPr>
          <w:t xml:space="preserve">This actor supports </w:t>
        </w:r>
      </w:ins>
      <w:ins w:id="109" w:author="Roman Treydel" w:date="2017-12-15T17:23:00Z">
        <w:r>
          <w:rPr>
            <w:lang w:val="en-US"/>
          </w:rPr>
          <w:t>scheduling</w:t>
        </w:r>
        <w:r w:rsidRPr="00BC747D">
          <w:rPr>
            <w:lang w:val="en-US"/>
          </w:rPr>
          <w:t xml:space="preserve"> the flow of trains through the railway network.</w:t>
        </w:r>
      </w:ins>
    </w:p>
    <w:p w14:paraId="67AE7D47" w14:textId="67562048" w:rsidR="003A0547" w:rsidRDefault="003A0547" w:rsidP="0005584D">
      <w:pPr>
        <w:pStyle w:val="Titre3"/>
        <w:rPr>
          <w:ins w:id="110" w:author="Roman Treydel" w:date="2017-12-15T17:19:00Z"/>
          <w:lang w:val="en-US"/>
        </w:rPr>
      </w:pPr>
      <w:ins w:id="111" w:author="Roman Treydel" w:date="2017-12-15T17:19:00Z">
        <w:r>
          <w:rPr>
            <w:lang w:val="en-US"/>
          </w:rPr>
          <w:t>Responsibilities</w:t>
        </w:r>
      </w:ins>
    </w:p>
    <w:p w14:paraId="1E512A6F" w14:textId="69463148" w:rsidR="003A0547" w:rsidRPr="003A0547" w:rsidRDefault="003A0547" w:rsidP="0005584D">
      <w:pPr>
        <w:pStyle w:val="Titre4"/>
        <w:rPr>
          <w:ins w:id="112" w:author="Roman Treydel" w:date="2017-12-15T17:19:00Z"/>
          <w:lang w:val="en-US"/>
        </w:rPr>
      </w:pPr>
      <w:ins w:id="113" w:author="Roman Treydel" w:date="2017-12-15T17:19:00Z">
        <w:r w:rsidRPr="003A0547">
          <w:rPr>
            <w:lang w:val="en-US"/>
          </w:rPr>
          <w:t>Optimise traffic flow</w:t>
        </w:r>
      </w:ins>
    </w:p>
    <w:p w14:paraId="2AD59986" w14:textId="30BA39DB" w:rsidR="003A0547" w:rsidRDefault="003A0547" w:rsidP="0005584D">
      <w:pPr>
        <w:pStyle w:val="Titre4"/>
        <w:rPr>
          <w:ins w:id="114" w:author="Roman Treydel" w:date="2017-12-15T17:20:00Z"/>
          <w:lang w:val="en-US"/>
        </w:rPr>
      </w:pPr>
      <w:ins w:id="115" w:author="Roman Treydel" w:date="2017-12-15T17:19:00Z">
        <w:r w:rsidRPr="003A0547">
          <w:rPr>
            <w:lang w:val="en-US"/>
          </w:rPr>
          <w:t>Request route setting</w:t>
        </w:r>
      </w:ins>
    </w:p>
    <w:p w14:paraId="6187F24E" w14:textId="77777777" w:rsidR="003A0547" w:rsidRPr="003A0547" w:rsidRDefault="003A0547" w:rsidP="003A0547">
      <w:pPr>
        <w:pStyle w:val="Titre4"/>
        <w:rPr>
          <w:ins w:id="116" w:author="Roman Treydel" w:date="2017-12-15T17:20:00Z"/>
          <w:lang w:val="en-US"/>
        </w:rPr>
      </w:pPr>
      <w:ins w:id="117" w:author="Roman Treydel" w:date="2017-12-15T17:20:00Z">
        <w:r w:rsidRPr="003A0547">
          <w:rPr>
            <w:lang w:val="en-US"/>
          </w:rPr>
          <w:t>Manage communication with infrastructure Maintenance Management</w:t>
        </w:r>
      </w:ins>
    </w:p>
    <w:p w14:paraId="37678FC0" w14:textId="77777777" w:rsidR="003A0547" w:rsidRPr="003A0547" w:rsidRDefault="003A0547" w:rsidP="003A0547">
      <w:pPr>
        <w:pStyle w:val="Titre4"/>
        <w:rPr>
          <w:ins w:id="118" w:author="Roman Treydel" w:date="2017-12-15T17:20:00Z"/>
          <w:lang w:val="en-US"/>
        </w:rPr>
      </w:pPr>
      <w:ins w:id="119" w:author="Roman Treydel" w:date="2017-12-15T17:20:00Z">
        <w:r w:rsidRPr="003A0547">
          <w:rPr>
            <w:lang w:val="en-US"/>
          </w:rPr>
          <w:t>Considers IM related information from Environment Conditions Monitoring System(s)</w:t>
        </w:r>
      </w:ins>
    </w:p>
    <w:p w14:paraId="1B02846E" w14:textId="77777777" w:rsidR="003A0547" w:rsidRPr="003A0547" w:rsidRDefault="003A0547" w:rsidP="003A0547">
      <w:pPr>
        <w:pStyle w:val="Titre4"/>
        <w:rPr>
          <w:ins w:id="120" w:author="Roman Treydel" w:date="2017-12-15T17:20:00Z"/>
          <w:lang w:val="en-US"/>
        </w:rPr>
      </w:pPr>
      <w:ins w:id="121" w:author="Roman Treydel" w:date="2017-12-15T17:20:00Z">
        <w:r w:rsidRPr="003A0547">
          <w:rPr>
            <w:lang w:val="en-US"/>
          </w:rPr>
          <w:t>Considers information related to dangerous goods (ranking)</w:t>
        </w:r>
      </w:ins>
    </w:p>
    <w:p w14:paraId="4A9F34F8" w14:textId="77777777" w:rsidR="003A0547" w:rsidRPr="003A0547" w:rsidRDefault="003A0547" w:rsidP="003A0547">
      <w:pPr>
        <w:pStyle w:val="Titre4"/>
        <w:rPr>
          <w:ins w:id="122" w:author="Roman Treydel" w:date="2017-12-15T17:20:00Z"/>
          <w:lang w:val="en-US"/>
        </w:rPr>
      </w:pPr>
      <w:ins w:id="123" w:author="Roman Treydel" w:date="2017-12-15T17:20:00Z">
        <w:r w:rsidRPr="003A0547">
          <w:rPr>
            <w:lang w:val="en-US"/>
          </w:rPr>
          <w:t>Manage communication with adjacent trackside Control Center</w:t>
        </w:r>
      </w:ins>
    </w:p>
    <w:p w14:paraId="58BFF319" w14:textId="77777777" w:rsidR="003A0547" w:rsidRPr="003A0547" w:rsidRDefault="003A0547" w:rsidP="003A0547">
      <w:pPr>
        <w:pStyle w:val="Titre4"/>
        <w:rPr>
          <w:ins w:id="124" w:author="Roman Treydel" w:date="2017-12-15T17:20:00Z"/>
          <w:lang w:val="en-US"/>
        </w:rPr>
      </w:pPr>
      <w:ins w:id="125" w:author="Roman Treydel" w:date="2017-12-15T17:20:00Z">
        <w:r w:rsidRPr="003A0547">
          <w:rPr>
            <w:lang w:val="en-US"/>
          </w:rPr>
          <w:t>Considers infrastructure assets data.</w:t>
        </w:r>
      </w:ins>
    </w:p>
    <w:p w14:paraId="56DDDA3A" w14:textId="77777777" w:rsidR="003A0547" w:rsidRPr="003A0547" w:rsidRDefault="003A0547" w:rsidP="003A0547">
      <w:pPr>
        <w:pStyle w:val="Titre4"/>
        <w:rPr>
          <w:ins w:id="126" w:author="Roman Treydel" w:date="2017-12-15T17:20:00Z"/>
          <w:lang w:val="en-US"/>
        </w:rPr>
      </w:pPr>
      <w:ins w:id="127" w:author="Roman Treydel" w:date="2017-12-15T17:20:00Z">
        <w:r w:rsidRPr="003A0547">
          <w:rPr>
            <w:lang w:val="en-US"/>
          </w:rPr>
          <w:t>Authorisation/command of awakeness, coupling, uncoupling, etc…</w:t>
        </w:r>
      </w:ins>
    </w:p>
    <w:p w14:paraId="1809BC3D" w14:textId="77777777" w:rsidR="003A0547" w:rsidRPr="003A0547" w:rsidRDefault="003A0547" w:rsidP="003A0547">
      <w:pPr>
        <w:pStyle w:val="Titre4"/>
        <w:rPr>
          <w:ins w:id="128" w:author="Roman Treydel" w:date="2017-12-15T17:20:00Z"/>
          <w:lang w:val="en-US"/>
        </w:rPr>
      </w:pPr>
      <w:ins w:id="129" w:author="Roman Treydel" w:date="2017-12-15T17:20:00Z">
        <w:r w:rsidRPr="003A0547">
          <w:rPr>
            <w:lang w:val="en-US"/>
          </w:rPr>
          <w:t>Continously calculate and provide the exact required operationnal running data for trains</w:t>
        </w:r>
      </w:ins>
    </w:p>
    <w:p w14:paraId="4887297B" w14:textId="77777777" w:rsidR="003A0547" w:rsidRPr="003A0547" w:rsidRDefault="003A0547" w:rsidP="003A0547">
      <w:pPr>
        <w:pStyle w:val="Titre4"/>
        <w:rPr>
          <w:ins w:id="130" w:author="Roman Treydel" w:date="2017-12-15T17:20:00Z"/>
          <w:lang w:val="en-US"/>
        </w:rPr>
      </w:pPr>
      <w:ins w:id="131" w:author="Roman Treydel" w:date="2017-12-15T17:20:00Z">
        <w:r w:rsidRPr="003A0547">
          <w:rPr>
            <w:lang w:val="en-US"/>
          </w:rPr>
          <w:t>Process real time information on train positions and train speeds</w:t>
        </w:r>
      </w:ins>
    </w:p>
    <w:p w14:paraId="044F2BCE" w14:textId="77777777" w:rsidR="003A0547" w:rsidRPr="003A0547" w:rsidRDefault="003A0547" w:rsidP="003A0547">
      <w:pPr>
        <w:pStyle w:val="Titre4"/>
        <w:rPr>
          <w:ins w:id="132" w:author="Roman Treydel" w:date="2017-12-15T17:20:00Z"/>
          <w:lang w:val="en-US"/>
        </w:rPr>
      </w:pPr>
      <w:ins w:id="133" w:author="Roman Treydel" w:date="2017-12-15T17:20:00Z">
        <w:r w:rsidRPr="003A0547">
          <w:rPr>
            <w:lang w:val="en-US"/>
          </w:rPr>
          <w:t>Schedule trains according to the current scheduling strategy (e.g. travel time optimisation or optimisation of energy consumption)</w:t>
        </w:r>
      </w:ins>
    </w:p>
    <w:p w14:paraId="6C502253" w14:textId="77777777" w:rsidR="003A0547" w:rsidRPr="003A0547" w:rsidRDefault="003A0547" w:rsidP="003A0547">
      <w:pPr>
        <w:pStyle w:val="Titre4"/>
        <w:rPr>
          <w:ins w:id="134" w:author="Roman Treydel" w:date="2017-12-15T17:20:00Z"/>
          <w:lang w:val="en-US"/>
        </w:rPr>
      </w:pPr>
      <w:ins w:id="135" w:author="Roman Treydel" w:date="2017-12-15T17:20:00Z">
        <w:r w:rsidRPr="003A0547">
          <w:rPr>
            <w:lang w:val="en-US"/>
          </w:rPr>
          <w:t>Change scheduling strategy automatically or by user action</w:t>
        </w:r>
      </w:ins>
    </w:p>
    <w:p w14:paraId="5941B599" w14:textId="77777777" w:rsidR="003A0547" w:rsidRPr="003A0547" w:rsidRDefault="003A0547" w:rsidP="003A0547">
      <w:pPr>
        <w:pStyle w:val="Titre4"/>
        <w:rPr>
          <w:ins w:id="136" w:author="Roman Treydel" w:date="2017-12-15T17:20:00Z"/>
          <w:lang w:val="en-US"/>
        </w:rPr>
      </w:pPr>
      <w:ins w:id="137" w:author="Roman Treydel" w:date="2017-12-15T17:20:00Z">
        <w:r w:rsidRPr="003A0547">
          <w:rPr>
            <w:lang w:val="en-US"/>
          </w:rPr>
          <w:t>Provide user interface and reporting</w:t>
        </w:r>
      </w:ins>
    </w:p>
    <w:p w14:paraId="734A5B74" w14:textId="7CEB69AF" w:rsidR="003A0547" w:rsidRDefault="003A0547" w:rsidP="0005584D">
      <w:pPr>
        <w:pStyle w:val="Titre4"/>
        <w:rPr>
          <w:ins w:id="138" w:author="Roman Treydel" w:date="2017-12-15T17:21:00Z"/>
          <w:lang w:val="en-US"/>
        </w:rPr>
      </w:pPr>
      <w:ins w:id="139" w:author="Roman Treydel" w:date="2017-12-15T17:20:00Z">
        <w:r w:rsidRPr="003A0547">
          <w:rPr>
            <w:lang w:val="en-US"/>
          </w:rPr>
          <w:t>Provide emergency management</w:t>
        </w:r>
      </w:ins>
    </w:p>
    <w:p w14:paraId="5625769F" w14:textId="77777777" w:rsidR="003A0547" w:rsidRPr="00746071" w:rsidRDefault="003A0547" w:rsidP="003A0547">
      <w:pPr>
        <w:pStyle w:val="Titre3"/>
        <w:rPr>
          <w:ins w:id="140" w:author="Roman Treydel" w:date="2017-12-15T17:21:00Z"/>
          <w:lang w:val="en-US"/>
        </w:rPr>
      </w:pPr>
      <w:ins w:id="141" w:author="Roman Treydel" w:date="2017-12-15T17:21:00Z">
        <w:r w:rsidRPr="00746071">
          <w:rPr>
            <w:lang w:val="en-US"/>
          </w:rPr>
          <w:t>Requirements/Constraints:</w:t>
        </w:r>
      </w:ins>
    </w:p>
    <w:p w14:paraId="6E4253FC" w14:textId="25019F3D" w:rsidR="003A0547" w:rsidRDefault="003A0547" w:rsidP="0005584D">
      <w:pPr>
        <w:pStyle w:val="Titre4"/>
        <w:rPr>
          <w:ins w:id="142" w:author="Roman Treydel" w:date="2017-12-15T17:21:00Z"/>
          <w:lang w:val="en-US"/>
        </w:rPr>
      </w:pPr>
      <w:ins w:id="143" w:author="Roman Treydel" w:date="2017-12-15T17:21:00Z">
        <w:r>
          <w:rPr>
            <w:lang w:val="en-US"/>
          </w:rPr>
          <w:t>None</w:t>
        </w:r>
      </w:ins>
    </w:p>
    <w:p w14:paraId="52AAEF83" w14:textId="77777777" w:rsidR="003A0547" w:rsidRPr="003A0547" w:rsidRDefault="003A0547" w:rsidP="0005584D">
      <w:pPr>
        <w:pStyle w:val="Titre3"/>
        <w:rPr>
          <w:ins w:id="144" w:author="Roman Treydel" w:date="2017-12-15T17:21:00Z"/>
          <w:lang w:val="en-US"/>
        </w:rPr>
      </w:pPr>
      <w:ins w:id="145" w:author="Roman Treydel" w:date="2017-12-15T17:21:00Z">
        <w:r w:rsidRPr="003A0547">
          <w:rPr>
            <w:lang w:val="en-US"/>
          </w:rPr>
          <w:t>Actor-Actor-Communication</w:t>
        </w:r>
      </w:ins>
    </w:p>
    <w:p w14:paraId="02B353AE" w14:textId="198A0E2E" w:rsidR="003A0547" w:rsidRPr="003A0547" w:rsidRDefault="003A0547" w:rsidP="003A0547">
      <w:pPr>
        <w:pStyle w:val="Titre4"/>
        <w:rPr>
          <w:ins w:id="146" w:author="Roman Treydel" w:date="2017-12-15T17:21:00Z"/>
          <w:lang w:val="en-US"/>
        </w:rPr>
      </w:pPr>
      <w:ins w:id="147" w:author="Roman Treydel" w:date="2017-12-15T17:21:00Z">
        <w:r>
          <w:rPr>
            <w:lang w:val="en-US"/>
          </w:rPr>
          <w:t xml:space="preserve">The actor </w:t>
        </w:r>
        <w:r w:rsidRPr="003A0547">
          <w:rPr>
            <w:lang w:val="en-US"/>
          </w:rPr>
          <w:t>is also in communication with:</w:t>
        </w:r>
      </w:ins>
    </w:p>
    <w:p w14:paraId="53F91A2C" w14:textId="2B93A709" w:rsidR="00BC747D" w:rsidRDefault="00BC747D" w:rsidP="0005584D">
      <w:pPr>
        <w:pStyle w:val="Titre5"/>
        <w:rPr>
          <w:ins w:id="148" w:author="Roman Treydel" w:date="2017-12-15T17:27:00Z"/>
          <w:lang w:val="en-US"/>
        </w:rPr>
      </w:pPr>
      <w:ins w:id="149" w:author="Roman Treydel" w:date="2017-12-15T17:27:00Z">
        <w:r>
          <w:rPr>
            <w:lang w:val="en-US"/>
          </w:rPr>
          <w:t xml:space="preserve">RU </w:t>
        </w:r>
        <w:r w:rsidRPr="00BC747D">
          <w:rPr>
            <w:lang w:val="en-US"/>
          </w:rPr>
          <w:t>Control Centre staff</w:t>
        </w:r>
      </w:ins>
    </w:p>
    <w:p w14:paraId="349DDA95" w14:textId="5B512B5B" w:rsidR="003A0547" w:rsidRPr="003A0547" w:rsidRDefault="003A0547" w:rsidP="0005584D">
      <w:pPr>
        <w:pStyle w:val="Titre5"/>
        <w:rPr>
          <w:ins w:id="150" w:author="Roman Treydel" w:date="2017-12-15T17:21:00Z"/>
          <w:lang w:val="en-US"/>
        </w:rPr>
      </w:pPr>
      <w:ins w:id="151" w:author="Roman Treydel" w:date="2017-12-15T17:21:00Z">
        <w:r w:rsidRPr="003A0547">
          <w:rPr>
            <w:lang w:val="en-US"/>
          </w:rPr>
          <w:t>Maintainer IM/RU</w:t>
        </w:r>
      </w:ins>
    </w:p>
    <w:p w14:paraId="26D74B97" w14:textId="77777777" w:rsidR="003A0547" w:rsidRPr="003A0547" w:rsidRDefault="003A0547" w:rsidP="0005584D">
      <w:pPr>
        <w:pStyle w:val="Titre5"/>
        <w:rPr>
          <w:ins w:id="152" w:author="Roman Treydel" w:date="2017-12-15T17:21:00Z"/>
          <w:lang w:val="en-US"/>
        </w:rPr>
      </w:pPr>
      <w:ins w:id="153" w:author="Roman Treydel" w:date="2017-12-15T17:21:00Z">
        <w:r w:rsidRPr="003A0547">
          <w:rPr>
            <w:lang w:val="en-US"/>
          </w:rPr>
          <w:t>Power Supply</w:t>
        </w:r>
      </w:ins>
    </w:p>
    <w:p w14:paraId="4A46A294" w14:textId="7E6957E2" w:rsidR="003A0547" w:rsidRPr="00BC747D" w:rsidRDefault="003A0547" w:rsidP="0005584D">
      <w:pPr>
        <w:pStyle w:val="Titre5"/>
        <w:rPr>
          <w:ins w:id="154" w:author="Roman Treydel" w:date="2017-12-15T17:19:00Z"/>
          <w:lang w:val="en-US"/>
        </w:rPr>
      </w:pPr>
      <w:ins w:id="155" w:author="Roman Treydel" w:date="2017-12-15T17:21:00Z">
        <w:r w:rsidRPr="003A0547">
          <w:rPr>
            <w:lang w:val="en-US"/>
          </w:rPr>
          <w:t>Physical Railway Environment</w:t>
        </w:r>
      </w:ins>
    </w:p>
    <w:p w14:paraId="2EC4401F" w14:textId="6F67EE29" w:rsidR="003A0547" w:rsidRDefault="003A0547" w:rsidP="0005584D">
      <w:pPr>
        <w:pStyle w:val="Titre2"/>
        <w:rPr>
          <w:ins w:id="156" w:author="Roman Treydel" w:date="2017-12-15T17:24:00Z"/>
          <w:lang w:val="en-US"/>
        </w:rPr>
      </w:pPr>
      <w:bookmarkStart w:id="157" w:name="_Toc501123084"/>
      <w:bookmarkEnd w:id="105"/>
      <w:ins w:id="158" w:author="Roman Treydel" w:date="2017-12-15T17:15:00Z">
        <w:r>
          <w:rPr>
            <w:lang w:val="en-US"/>
          </w:rPr>
          <w:lastRenderedPageBreak/>
          <w:t>RU</w:t>
        </w:r>
        <w:r w:rsidRPr="003A0547">
          <w:rPr>
            <w:lang w:val="en-US"/>
          </w:rPr>
          <w:t xml:space="preserve"> Control Centre staff</w:t>
        </w:r>
      </w:ins>
      <w:bookmarkEnd w:id="157"/>
    </w:p>
    <w:p w14:paraId="325D00E0" w14:textId="77777777" w:rsidR="00BC747D" w:rsidRDefault="00BC747D" w:rsidP="00BC747D">
      <w:pPr>
        <w:pStyle w:val="Titre3"/>
        <w:rPr>
          <w:ins w:id="159" w:author="Roman Treydel" w:date="2017-12-15T17:25:00Z"/>
          <w:lang w:val="en-US"/>
        </w:rPr>
      </w:pPr>
      <w:ins w:id="160" w:author="Roman Treydel" w:date="2017-12-15T17:25:00Z">
        <w:r>
          <w:rPr>
            <w:lang w:val="en-US"/>
          </w:rPr>
          <w:t>Role</w:t>
        </w:r>
      </w:ins>
    </w:p>
    <w:p w14:paraId="34F756C2" w14:textId="77777777" w:rsidR="00BC747D" w:rsidRPr="00BC747D" w:rsidRDefault="00BC747D" w:rsidP="00BC747D">
      <w:pPr>
        <w:pStyle w:val="Titre4"/>
        <w:rPr>
          <w:ins w:id="161" w:author="Roman Treydel" w:date="2017-12-15T17:25:00Z"/>
          <w:lang w:val="en-US"/>
        </w:rPr>
      </w:pPr>
      <w:ins w:id="162" w:author="Roman Treydel" w:date="2017-12-15T17:25:00Z">
        <w:r>
          <w:rPr>
            <w:lang w:val="en-US"/>
          </w:rPr>
          <w:t>This actor supports scheduling</w:t>
        </w:r>
        <w:r w:rsidRPr="00BC747D">
          <w:rPr>
            <w:lang w:val="en-US"/>
          </w:rPr>
          <w:t xml:space="preserve"> the flow of trains through the railway network.</w:t>
        </w:r>
      </w:ins>
    </w:p>
    <w:p w14:paraId="0FC831F6" w14:textId="77777777" w:rsidR="00BC747D" w:rsidRDefault="00BC747D" w:rsidP="00BC747D">
      <w:pPr>
        <w:pStyle w:val="Titre3"/>
        <w:rPr>
          <w:ins w:id="163" w:author="Roman Treydel" w:date="2017-12-15T17:25:00Z"/>
          <w:lang w:val="en-US"/>
        </w:rPr>
      </w:pPr>
      <w:ins w:id="164" w:author="Roman Treydel" w:date="2017-12-15T17:25:00Z">
        <w:r>
          <w:rPr>
            <w:lang w:val="en-US"/>
          </w:rPr>
          <w:t>Responsibilities</w:t>
        </w:r>
      </w:ins>
    </w:p>
    <w:p w14:paraId="1BF3191D" w14:textId="77777777" w:rsidR="00BC747D" w:rsidRPr="00BC747D" w:rsidRDefault="00BC747D" w:rsidP="00BC747D">
      <w:pPr>
        <w:pStyle w:val="Titre4"/>
        <w:rPr>
          <w:ins w:id="165" w:author="Roman Treydel" w:date="2017-12-15T17:28:00Z"/>
          <w:lang w:val="en-US"/>
        </w:rPr>
      </w:pPr>
      <w:ins w:id="166" w:author="Roman Treydel" w:date="2017-12-15T17:28:00Z">
        <w:r w:rsidRPr="00BC747D">
          <w:rPr>
            <w:lang w:val="en-US"/>
          </w:rPr>
          <w:t>Manage communication with train Maintenance Management</w:t>
        </w:r>
      </w:ins>
    </w:p>
    <w:p w14:paraId="58171E03" w14:textId="77777777" w:rsidR="00BC747D" w:rsidRPr="00BC747D" w:rsidRDefault="00BC747D" w:rsidP="00BC747D">
      <w:pPr>
        <w:pStyle w:val="Titre4"/>
        <w:rPr>
          <w:ins w:id="167" w:author="Roman Treydel" w:date="2017-12-15T17:28:00Z"/>
          <w:lang w:val="en-US"/>
        </w:rPr>
      </w:pPr>
      <w:ins w:id="168" w:author="Roman Treydel" w:date="2017-12-15T17:28:00Z">
        <w:r w:rsidRPr="00BC747D">
          <w:rPr>
            <w:lang w:val="en-US"/>
          </w:rPr>
          <w:t>Considers RU related information from Environment Conditions Monitoring System(s)</w:t>
        </w:r>
      </w:ins>
    </w:p>
    <w:p w14:paraId="09E746F0" w14:textId="77777777" w:rsidR="00BC747D" w:rsidRPr="00BC747D" w:rsidRDefault="00BC747D" w:rsidP="00BC747D">
      <w:pPr>
        <w:pStyle w:val="Titre4"/>
        <w:rPr>
          <w:ins w:id="169" w:author="Roman Treydel" w:date="2017-12-15T17:28:00Z"/>
          <w:lang w:val="en-US"/>
        </w:rPr>
      </w:pPr>
      <w:ins w:id="170" w:author="Roman Treydel" w:date="2017-12-15T17:28:00Z">
        <w:r w:rsidRPr="00BC747D">
          <w:rPr>
            <w:lang w:val="en-US"/>
          </w:rPr>
          <w:t>Request of awakeness, coupling, uncoupling, etc…</w:t>
        </w:r>
      </w:ins>
    </w:p>
    <w:p w14:paraId="0899239B" w14:textId="77777777" w:rsidR="00BC747D" w:rsidRPr="00BC747D" w:rsidRDefault="00BC747D" w:rsidP="00BC747D">
      <w:pPr>
        <w:pStyle w:val="Titre4"/>
        <w:rPr>
          <w:ins w:id="171" w:author="Roman Treydel" w:date="2017-12-15T17:28:00Z"/>
          <w:lang w:val="en-US"/>
        </w:rPr>
      </w:pPr>
      <w:ins w:id="172" w:author="Roman Treydel" w:date="2017-12-15T17:28:00Z">
        <w:r w:rsidRPr="00BC747D">
          <w:rPr>
            <w:lang w:val="en-US"/>
          </w:rPr>
          <w:t>Define required service level (flexibility in time schedule)</w:t>
        </w:r>
      </w:ins>
    </w:p>
    <w:p w14:paraId="75F7B08C" w14:textId="77777777" w:rsidR="00BC747D" w:rsidRPr="00BC747D" w:rsidRDefault="00BC747D" w:rsidP="00BC747D">
      <w:pPr>
        <w:pStyle w:val="Titre4"/>
        <w:rPr>
          <w:ins w:id="173" w:author="Roman Treydel" w:date="2017-12-15T17:28:00Z"/>
          <w:lang w:val="en-US"/>
        </w:rPr>
      </w:pPr>
      <w:ins w:id="174" w:author="Roman Treydel" w:date="2017-12-15T17:28:00Z">
        <w:r w:rsidRPr="00BC747D">
          <w:rPr>
            <w:lang w:val="en-US"/>
          </w:rPr>
          <w:t>Provide user interface and reporting</w:t>
        </w:r>
      </w:ins>
    </w:p>
    <w:p w14:paraId="2C5529C8" w14:textId="3A3CD063" w:rsidR="00BC747D" w:rsidRDefault="00BC747D" w:rsidP="00BC747D">
      <w:pPr>
        <w:pStyle w:val="Titre4"/>
        <w:rPr>
          <w:ins w:id="175" w:author="Roman Treydel" w:date="2017-12-15T17:25:00Z"/>
          <w:lang w:val="en-US"/>
        </w:rPr>
      </w:pPr>
      <w:ins w:id="176" w:author="Roman Treydel" w:date="2017-12-15T17:28:00Z">
        <w:r w:rsidRPr="00BC747D">
          <w:rPr>
            <w:lang w:val="en-US"/>
          </w:rPr>
          <w:t>Provide emergency management</w:t>
        </w:r>
      </w:ins>
    </w:p>
    <w:p w14:paraId="4F5D03A8" w14:textId="77777777" w:rsidR="00BC747D" w:rsidRPr="00746071" w:rsidRDefault="00BC747D" w:rsidP="00BC747D">
      <w:pPr>
        <w:pStyle w:val="Titre3"/>
        <w:rPr>
          <w:ins w:id="177" w:author="Roman Treydel" w:date="2017-12-15T17:25:00Z"/>
          <w:lang w:val="en-US"/>
        </w:rPr>
      </w:pPr>
      <w:ins w:id="178" w:author="Roman Treydel" w:date="2017-12-15T17:25:00Z">
        <w:r w:rsidRPr="00746071">
          <w:rPr>
            <w:lang w:val="en-US"/>
          </w:rPr>
          <w:t>Requirements/Constraints:</w:t>
        </w:r>
      </w:ins>
    </w:p>
    <w:p w14:paraId="3E622EA8" w14:textId="77777777" w:rsidR="00BC747D" w:rsidRDefault="00BC747D" w:rsidP="00BC747D">
      <w:pPr>
        <w:pStyle w:val="Titre4"/>
        <w:rPr>
          <w:ins w:id="179" w:author="Roman Treydel" w:date="2017-12-15T17:25:00Z"/>
          <w:lang w:val="en-US"/>
        </w:rPr>
      </w:pPr>
      <w:ins w:id="180" w:author="Roman Treydel" w:date="2017-12-15T17:25:00Z">
        <w:r>
          <w:rPr>
            <w:lang w:val="en-US"/>
          </w:rPr>
          <w:t>None</w:t>
        </w:r>
      </w:ins>
    </w:p>
    <w:p w14:paraId="57A4A8B7" w14:textId="77777777" w:rsidR="00BC747D" w:rsidRPr="003A0547" w:rsidRDefault="00BC747D" w:rsidP="00BC747D">
      <w:pPr>
        <w:pStyle w:val="Titre3"/>
        <w:rPr>
          <w:ins w:id="181" w:author="Roman Treydel" w:date="2017-12-15T17:25:00Z"/>
          <w:lang w:val="en-US"/>
        </w:rPr>
      </w:pPr>
      <w:ins w:id="182" w:author="Roman Treydel" w:date="2017-12-15T17:25:00Z">
        <w:r w:rsidRPr="003A0547">
          <w:rPr>
            <w:lang w:val="en-US"/>
          </w:rPr>
          <w:t>Actor-Actor-Communication</w:t>
        </w:r>
      </w:ins>
    </w:p>
    <w:p w14:paraId="6EA01B33" w14:textId="70E6E0DF" w:rsidR="00BC747D" w:rsidRPr="00BC747D" w:rsidRDefault="00BC747D" w:rsidP="00BC747D">
      <w:pPr>
        <w:pStyle w:val="Titre4"/>
        <w:rPr>
          <w:ins w:id="183" w:author="Roman Treydel" w:date="2017-12-15T17:25:00Z"/>
          <w:lang w:val="en-US"/>
        </w:rPr>
      </w:pPr>
      <w:ins w:id="184" w:author="Roman Treydel" w:date="2017-12-15T17:25:00Z">
        <w:r>
          <w:rPr>
            <w:lang w:val="en-US"/>
          </w:rPr>
          <w:t xml:space="preserve">The actor </w:t>
        </w:r>
        <w:r w:rsidRPr="003A0547">
          <w:rPr>
            <w:lang w:val="en-US"/>
          </w:rPr>
          <w:t>is also in communication with:</w:t>
        </w:r>
      </w:ins>
    </w:p>
    <w:p w14:paraId="1BF5F5A0" w14:textId="3A2B17A6" w:rsidR="00BC747D" w:rsidRDefault="00BC747D" w:rsidP="00BC747D">
      <w:pPr>
        <w:pStyle w:val="Titre5"/>
        <w:rPr>
          <w:ins w:id="185" w:author="Roman Treydel" w:date="2017-12-15T17:27:00Z"/>
          <w:lang w:val="en-US"/>
        </w:rPr>
      </w:pPr>
      <w:ins w:id="186" w:author="Roman Treydel" w:date="2017-12-15T17:27:00Z">
        <w:r>
          <w:rPr>
            <w:lang w:val="en-US"/>
          </w:rPr>
          <w:t xml:space="preserve">IM </w:t>
        </w:r>
        <w:r w:rsidRPr="00BC747D">
          <w:rPr>
            <w:lang w:val="en-US"/>
          </w:rPr>
          <w:t>Control Centre staff</w:t>
        </w:r>
      </w:ins>
    </w:p>
    <w:p w14:paraId="2B013660" w14:textId="1B3D5BC3" w:rsidR="00BC747D" w:rsidRPr="003A0547" w:rsidRDefault="00BC747D" w:rsidP="00BC747D">
      <w:pPr>
        <w:pStyle w:val="Titre5"/>
        <w:rPr>
          <w:ins w:id="187" w:author="Roman Treydel" w:date="2017-12-15T17:25:00Z"/>
          <w:lang w:val="en-US"/>
        </w:rPr>
      </w:pPr>
      <w:ins w:id="188" w:author="Roman Treydel" w:date="2017-12-15T17:25:00Z">
        <w:r w:rsidRPr="003A0547">
          <w:rPr>
            <w:lang w:val="en-US"/>
          </w:rPr>
          <w:t>Maintainer IM/RU</w:t>
        </w:r>
      </w:ins>
    </w:p>
    <w:p w14:paraId="688FDD69" w14:textId="77777777" w:rsidR="00BC747D" w:rsidRPr="003A0547" w:rsidRDefault="00BC747D" w:rsidP="00BC747D">
      <w:pPr>
        <w:pStyle w:val="Titre5"/>
        <w:rPr>
          <w:ins w:id="189" w:author="Roman Treydel" w:date="2017-12-15T17:25:00Z"/>
          <w:lang w:val="en-US"/>
        </w:rPr>
      </w:pPr>
      <w:ins w:id="190" w:author="Roman Treydel" w:date="2017-12-15T17:25:00Z">
        <w:r w:rsidRPr="003A0547">
          <w:rPr>
            <w:lang w:val="en-US"/>
          </w:rPr>
          <w:t>Power Supply</w:t>
        </w:r>
      </w:ins>
    </w:p>
    <w:p w14:paraId="01288526" w14:textId="633CB5E6" w:rsidR="00BC747D" w:rsidRPr="00BC747D" w:rsidRDefault="00BC747D" w:rsidP="00BC747D">
      <w:pPr>
        <w:pStyle w:val="Titre5"/>
        <w:rPr>
          <w:lang w:val="en-US"/>
        </w:rPr>
      </w:pPr>
      <w:ins w:id="191" w:author="Roman Treydel" w:date="2017-12-15T17:25:00Z">
        <w:r w:rsidRPr="003A0547">
          <w:rPr>
            <w:lang w:val="en-US"/>
          </w:rPr>
          <w:t>Physical Railway Environment</w:t>
        </w:r>
      </w:ins>
    </w:p>
    <w:p w14:paraId="763B9E29" w14:textId="7A397388" w:rsidR="007E472B" w:rsidDel="0005584D" w:rsidRDefault="007E472B" w:rsidP="006C7BEB">
      <w:pPr>
        <w:pStyle w:val="Titre2"/>
        <w:rPr>
          <w:del w:id="192" w:author="Roman Treydel" w:date="2017-12-15T17:31:00Z"/>
          <w:lang w:val="en-US"/>
        </w:rPr>
      </w:pPr>
      <w:bookmarkStart w:id="193" w:name="_Toc494969658"/>
      <w:bookmarkStart w:id="194" w:name="_Toc501122976"/>
      <w:bookmarkStart w:id="195" w:name="_Toc501123085"/>
      <w:del w:id="196" w:author="Roman Treydel" w:date="2017-12-15T17:31:00Z">
        <w:r w:rsidRPr="006C7BEB" w:rsidDel="0005584D">
          <w:delText>Control</w:delText>
        </w:r>
        <w:r w:rsidRPr="001846D7" w:rsidDel="0005584D">
          <w:rPr>
            <w:lang w:val="en-US"/>
          </w:rPr>
          <w:delText xml:space="preserve"> Center</w:delText>
        </w:r>
        <w:bookmarkEnd w:id="193"/>
        <w:bookmarkEnd w:id="194"/>
        <w:bookmarkEnd w:id="195"/>
        <w:r w:rsidDel="0005584D">
          <w:rPr>
            <w:lang w:val="en-US"/>
          </w:rPr>
          <w:delText xml:space="preserve"> </w:delText>
        </w:r>
      </w:del>
    </w:p>
    <w:p w14:paraId="682F74D7" w14:textId="091229E3" w:rsidR="007E472B" w:rsidRPr="00746071" w:rsidDel="0005584D" w:rsidRDefault="007E472B" w:rsidP="006C7BEB">
      <w:pPr>
        <w:pStyle w:val="Titre3"/>
        <w:rPr>
          <w:del w:id="197" w:author="Roman Treydel" w:date="2017-12-15T17:31:00Z"/>
          <w:lang w:val="en-US"/>
        </w:rPr>
      </w:pPr>
      <w:bookmarkStart w:id="198" w:name="_Toc501122977"/>
      <w:del w:id="199" w:author="Roman Treydel" w:date="2017-12-15T17:31:00Z">
        <w:r w:rsidRPr="00746071" w:rsidDel="0005584D">
          <w:rPr>
            <w:lang w:val="en-US"/>
          </w:rPr>
          <w:delText>Role</w:delText>
        </w:r>
        <w:bookmarkEnd w:id="198"/>
      </w:del>
    </w:p>
    <w:p w14:paraId="7FA2564F" w14:textId="6504821B" w:rsidR="007E472B" w:rsidRPr="006C7BEB" w:rsidDel="0005584D" w:rsidRDefault="007E472B" w:rsidP="006C7BEB">
      <w:pPr>
        <w:pStyle w:val="Titre5"/>
        <w:rPr>
          <w:del w:id="200" w:author="Roman Treydel" w:date="2017-12-15T17:31:00Z"/>
          <w:lang w:val="en-US"/>
        </w:rPr>
      </w:pPr>
      <w:del w:id="201" w:author="Roman Treydel" w:date="2017-12-15T17:31:00Z">
        <w:r w:rsidRPr="006C7BEB" w:rsidDel="0005584D">
          <w:rPr>
            <w:lang w:val="en-US"/>
          </w:rPr>
          <w:delText>Control Center represents all subsystems and components of a</w:delText>
        </w:r>
        <w:r w:rsidR="006C7BEB" w:rsidRPr="006C7BEB" w:rsidDel="0005584D">
          <w:rPr>
            <w:lang w:val="en-US"/>
          </w:rPr>
          <w:delText xml:space="preserve"> </w:delText>
        </w:r>
        <w:r w:rsidRPr="006C7BEB" w:rsidDel="0005584D">
          <w:rPr>
            <w:lang w:val="en-US"/>
          </w:rPr>
          <w:delText>system to schedule the flow of trains through the railway</w:delText>
        </w:r>
        <w:r w:rsidR="006C7BEB" w:rsidDel="0005584D">
          <w:rPr>
            <w:lang w:val="en-US"/>
          </w:rPr>
          <w:delText xml:space="preserve"> </w:delText>
        </w:r>
        <w:r w:rsidRPr="006C7BEB" w:rsidDel="0005584D">
          <w:rPr>
            <w:lang w:val="en-US"/>
          </w:rPr>
          <w:delText>network.</w:delText>
        </w:r>
      </w:del>
    </w:p>
    <w:p w14:paraId="11D61EB8" w14:textId="790021E4" w:rsidR="007E472B" w:rsidRPr="00746071" w:rsidDel="0005584D" w:rsidRDefault="007E472B" w:rsidP="007E472B">
      <w:pPr>
        <w:autoSpaceDE w:val="0"/>
        <w:autoSpaceDN w:val="0"/>
        <w:adjustRightInd w:val="0"/>
        <w:ind w:left="708"/>
        <w:rPr>
          <w:del w:id="202" w:author="Roman Treydel" w:date="2017-12-15T17:31:00Z"/>
          <w:rFonts w:ascii="DBOffice" w:hAnsi="DBOffice" w:cs="DBOffice"/>
          <w:sz w:val="20"/>
          <w:lang w:val="en-US"/>
        </w:rPr>
      </w:pPr>
    </w:p>
    <w:p w14:paraId="5E6542CC" w14:textId="1521311A" w:rsidR="007E472B" w:rsidRPr="00746071" w:rsidDel="0005584D" w:rsidRDefault="007E472B" w:rsidP="00D73147">
      <w:pPr>
        <w:pStyle w:val="Titre3"/>
        <w:rPr>
          <w:del w:id="203" w:author="Roman Treydel" w:date="2017-12-15T17:31:00Z"/>
          <w:lang w:val="en-US"/>
        </w:rPr>
      </w:pPr>
      <w:bookmarkStart w:id="204" w:name="_Toc501122978"/>
      <w:del w:id="205" w:author="Roman Treydel" w:date="2017-12-15T17:31:00Z">
        <w:r w:rsidRPr="00746071" w:rsidDel="0005584D">
          <w:rPr>
            <w:lang w:val="en-US"/>
          </w:rPr>
          <w:delText>Responsibilities</w:delText>
        </w:r>
        <w:bookmarkEnd w:id="204"/>
      </w:del>
    </w:p>
    <w:p w14:paraId="6DC070A9" w14:textId="35655CEE" w:rsidR="007E472B" w:rsidRPr="00746071" w:rsidDel="0005584D" w:rsidRDefault="007E472B" w:rsidP="00D73147">
      <w:pPr>
        <w:pStyle w:val="Titre5"/>
        <w:rPr>
          <w:del w:id="206" w:author="Roman Treydel" w:date="2017-12-15T17:31:00Z"/>
          <w:lang w:val="en-US"/>
        </w:rPr>
      </w:pPr>
      <w:del w:id="207" w:author="Roman Treydel" w:date="2017-12-15T17:31:00Z">
        <w:r w:rsidRPr="00746071" w:rsidDel="0005584D">
          <w:rPr>
            <w:lang w:val="en-US"/>
          </w:rPr>
          <w:delText>Control Center provides the following exemplary functionality:</w:delText>
        </w:r>
      </w:del>
    </w:p>
    <w:p w14:paraId="0AAEFA76" w14:textId="0CAAEFEE" w:rsidR="007E472B" w:rsidRPr="00D73147" w:rsidDel="0005584D" w:rsidRDefault="007E472B" w:rsidP="00361D88">
      <w:pPr>
        <w:pStyle w:val="Paragraphedeliste"/>
        <w:numPr>
          <w:ilvl w:val="0"/>
          <w:numId w:val="11"/>
        </w:numPr>
        <w:rPr>
          <w:del w:id="208" w:author="Roman Treydel" w:date="2017-12-15T17:31:00Z"/>
          <w:lang w:val="en-US"/>
        </w:rPr>
      </w:pPr>
      <w:del w:id="209" w:author="Roman Treydel" w:date="2017-12-15T17:31:00Z">
        <w:r w:rsidRPr="00D73147" w:rsidDel="0005584D">
          <w:rPr>
            <w:lang w:val="en-US"/>
          </w:rPr>
          <w:delText>Optimise traffic flow</w:delText>
        </w:r>
      </w:del>
    </w:p>
    <w:p w14:paraId="75CB261B" w14:textId="14C32C4B" w:rsidR="007E472B" w:rsidRPr="00D73147" w:rsidDel="0005584D" w:rsidRDefault="007E472B" w:rsidP="00361D88">
      <w:pPr>
        <w:pStyle w:val="Paragraphedeliste"/>
        <w:numPr>
          <w:ilvl w:val="0"/>
          <w:numId w:val="11"/>
        </w:numPr>
        <w:rPr>
          <w:del w:id="210" w:author="Roman Treydel" w:date="2017-12-15T17:31:00Z"/>
          <w:lang w:val="en-US"/>
        </w:rPr>
      </w:pPr>
      <w:del w:id="211" w:author="Roman Treydel" w:date="2017-12-15T17:31:00Z">
        <w:r w:rsidRPr="00D73147" w:rsidDel="0005584D">
          <w:rPr>
            <w:lang w:val="en-US"/>
          </w:rPr>
          <w:delText>Request route setting</w:delText>
        </w:r>
      </w:del>
    </w:p>
    <w:p w14:paraId="0D81BE37" w14:textId="058D43B8" w:rsidR="007E472B" w:rsidRPr="00D73147" w:rsidDel="0005584D" w:rsidRDefault="007E472B" w:rsidP="00361D88">
      <w:pPr>
        <w:pStyle w:val="Paragraphedeliste"/>
        <w:numPr>
          <w:ilvl w:val="0"/>
          <w:numId w:val="11"/>
        </w:numPr>
        <w:rPr>
          <w:del w:id="212" w:author="Roman Treydel" w:date="2017-12-15T17:31:00Z"/>
          <w:lang w:val="en-US"/>
        </w:rPr>
      </w:pPr>
      <w:del w:id="213" w:author="Roman Treydel" w:date="2017-12-15T17:31:00Z">
        <w:r w:rsidRPr="00D73147" w:rsidDel="0005584D">
          <w:rPr>
            <w:lang w:val="en-US"/>
          </w:rPr>
          <w:delText>Manage communication with Maintenance</w:delText>
        </w:r>
        <w:r w:rsidR="00D73147" w:rsidDel="0005584D">
          <w:rPr>
            <w:lang w:val="en-US"/>
          </w:rPr>
          <w:delText xml:space="preserve"> </w:delText>
        </w:r>
        <w:r w:rsidRPr="00D73147" w:rsidDel="0005584D">
          <w:rPr>
            <w:lang w:val="en-US"/>
          </w:rPr>
          <w:delText>Management</w:delText>
        </w:r>
      </w:del>
    </w:p>
    <w:p w14:paraId="456B06BE" w14:textId="04415FDD" w:rsidR="007E472B" w:rsidRPr="00D73147" w:rsidDel="0005584D" w:rsidRDefault="007E472B" w:rsidP="00361D88">
      <w:pPr>
        <w:pStyle w:val="Paragraphedeliste"/>
        <w:numPr>
          <w:ilvl w:val="0"/>
          <w:numId w:val="11"/>
        </w:numPr>
        <w:rPr>
          <w:del w:id="214" w:author="Roman Treydel" w:date="2017-12-15T17:31:00Z"/>
          <w:lang w:val="en-US"/>
        </w:rPr>
      </w:pPr>
      <w:del w:id="215" w:author="Roman Treydel" w:date="2017-12-15T17:31:00Z">
        <w:r w:rsidRPr="00D73147" w:rsidDel="0005584D">
          <w:rPr>
            <w:lang w:val="en-US"/>
          </w:rPr>
          <w:delText>Considers information from Environment Conditions</w:delText>
        </w:r>
        <w:r w:rsidR="00D73147" w:rsidDel="0005584D">
          <w:rPr>
            <w:lang w:val="en-US"/>
          </w:rPr>
          <w:delText xml:space="preserve"> </w:delText>
        </w:r>
        <w:r w:rsidRPr="00D73147" w:rsidDel="0005584D">
          <w:rPr>
            <w:lang w:val="en-US"/>
          </w:rPr>
          <w:delText>Monitoring System(s)</w:delText>
        </w:r>
      </w:del>
    </w:p>
    <w:p w14:paraId="35EE7ACB" w14:textId="48369EE5" w:rsidR="007E472B" w:rsidRPr="00D73147" w:rsidDel="0005584D" w:rsidRDefault="007E472B" w:rsidP="00361D88">
      <w:pPr>
        <w:pStyle w:val="Paragraphedeliste"/>
        <w:numPr>
          <w:ilvl w:val="0"/>
          <w:numId w:val="11"/>
        </w:numPr>
        <w:rPr>
          <w:del w:id="216" w:author="Roman Treydel" w:date="2017-12-15T17:31:00Z"/>
          <w:lang w:val="en-US"/>
        </w:rPr>
      </w:pPr>
      <w:del w:id="217" w:author="Roman Treydel" w:date="2017-12-15T17:31:00Z">
        <w:r w:rsidRPr="00D73147" w:rsidDel="0005584D">
          <w:rPr>
            <w:lang w:val="en-US"/>
          </w:rPr>
          <w:delText>Inform the relevant authorities about the content of the</w:delText>
        </w:r>
        <w:r w:rsidR="00D73147" w:rsidDel="0005584D">
          <w:rPr>
            <w:lang w:val="en-US"/>
          </w:rPr>
          <w:delText xml:space="preserve"> </w:delText>
        </w:r>
        <w:r w:rsidRPr="00D73147" w:rsidDel="0005584D">
          <w:rPr>
            <w:lang w:val="en-US"/>
          </w:rPr>
          <w:delText>trains (dangerous goods)</w:delText>
        </w:r>
      </w:del>
    </w:p>
    <w:p w14:paraId="18E99A6F" w14:textId="459F6CB5" w:rsidR="007E472B" w:rsidRPr="00D73147" w:rsidDel="0005584D" w:rsidRDefault="007E472B" w:rsidP="00361D88">
      <w:pPr>
        <w:pStyle w:val="Paragraphedeliste"/>
        <w:numPr>
          <w:ilvl w:val="0"/>
          <w:numId w:val="11"/>
        </w:numPr>
        <w:rPr>
          <w:del w:id="218" w:author="Roman Treydel" w:date="2017-12-15T17:31:00Z"/>
          <w:lang w:val="en-US"/>
        </w:rPr>
      </w:pPr>
      <w:del w:id="219" w:author="Roman Treydel" w:date="2017-12-15T17:31:00Z">
        <w:r w:rsidRPr="00D73147" w:rsidDel="0005584D">
          <w:rPr>
            <w:lang w:val="en-US"/>
          </w:rPr>
          <w:delText>Manage communication with adjacent trackside</w:delText>
        </w:r>
        <w:r w:rsidR="00D73147" w:rsidDel="0005584D">
          <w:rPr>
            <w:lang w:val="en-US"/>
          </w:rPr>
          <w:delText xml:space="preserve"> </w:delText>
        </w:r>
        <w:r w:rsidRPr="00D73147" w:rsidDel="0005584D">
          <w:rPr>
            <w:lang w:val="en-US"/>
          </w:rPr>
          <w:delText>Control Center</w:delText>
        </w:r>
      </w:del>
    </w:p>
    <w:p w14:paraId="54D66240" w14:textId="6EB7AF4A" w:rsidR="007E472B" w:rsidRPr="00D73147" w:rsidDel="0005584D" w:rsidRDefault="007E472B" w:rsidP="00361D88">
      <w:pPr>
        <w:pStyle w:val="Paragraphedeliste"/>
        <w:numPr>
          <w:ilvl w:val="0"/>
          <w:numId w:val="11"/>
        </w:numPr>
        <w:rPr>
          <w:del w:id="220" w:author="Roman Treydel" w:date="2017-12-15T17:31:00Z"/>
          <w:lang w:val="en-US"/>
        </w:rPr>
      </w:pPr>
      <w:del w:id="221" w:author="Roman Treydel" w:date="2017-12-15T17:31:00Z">
        <w:r w:rsidRPr="00D73147" w:rsidDel="0005584D">
          <w:rPr>
            <w:lang w:val="en-US"/>
          </w:rPr>
          <w:lastRenderedPageBreak/>
          <w:delText>Manage the infrastructure assets (e.g.</w:delText>
        </w:r>
        <w:r w:rsidR="00D73147" w:rsidDel="0005584D">
          <w:rPr>
            <w:lang w:val="en-US"/>
          </w:rPr>
          <w:delText xml:space="preserve"> </w:delText>
        </w:r>
        <w:r w:rsidRPr="00D73147" w:rsidDel="0005584D">
          <w:rPr>
            <w:lang w:val="en-US"/>
          </w:rPr>
          <w:delText>recommendation of managing routes, ...)</w:delText>
        </w:r>
      </w:del>
    </w:p>
    <w:p w14:paraId="3F84077E" w14:textId="42619629" w:rsidR="007E472B" w:rsidRPr="00D73147" w:rsidDel="0005584D" w:rsidRDefault="007E472B" w:rsidP="00361D88">
      <w:pPr>
        <w:pStyle w:val="Paragraphedeliste"/>
        <w:numPr>
          <w:ilvl w:val="0"/>
          <w:numId w:val="11"/>
        </w:numPr>
        <w:rPr>
          <w:del w:id="222" w:author="Roman Treydel" w:date="2017-12-15T17:31:00Z"/>
          <w:lang w:val="en-US"/>
        </w:rPr>
      </w:pPr>
      <w:del w:id="223" w:author="Roman Treydel" w:date="2017-12-15T17:31:00Z">
        <w:r w:rsidRPr="00D73147" w:rsidDel="0005584D">
          <w:rPr>
            <w:lang w:val="en-US"/>
          </w:rPr>
          <w:delText>Manage the fleet assets (e.g. awakness of the train,</w:delText>
        </w:r>
        <w:r w:rsidR="00D73147" w:rsidDel="0005584D">
          <w:rPr>
            <w:lang w:val="en-US"/>
          </w:rPr>
          <w:delText xml:space="preserve"> </w:delText>
        </w:r>
        <w:r w:rsidRPr="00D73147" w:rsidDel="0005584D">
          <w:rPr>
            <w:lang w:val="en-US"/>
          </w:rPr>
          <w:delText>couple, uncouple, splitting,....)</w:delText>
        </w:r>
      </w:del>
    </w:p>
    <w:p w14:paraId="4720493C" w14:textId="66D8C470" w:rsidR="007E472B" w:rsidRPr="00D73147" w:rsidDel="0005584D" w:rsidRDefault="007E472B" w:rsidP="00361D88">
      <w:pPr>
        <w:pStyle w:val="Paragraphedeliste"/>
        <w:numPr>
          <w:ilvl w:val="0"/>
          <w:numId w:val="11"/>
        </w:numPr>
        <w:rPr>
          <w:del w:id="224" w:author="Roman Treydel" w:date="2017-12-15T17:31:00Z"/>
          <w:lang w:val="en-US"/>
        </w:rPr>
      </w:pPr>
      <w:del w:id="225" w:author="Roman Treydel" w:date="2017-12-15T17:31:00Z">
        <w:r w:rsidRPr="00D73147" w:rsidDel="0005584D">
          <w:rPr>
            <w:lang w:val="en-US"/>
          </w:rPr>
          <w:delText>Continously calculate and provide the exact planned</w:delText>
        </w:r>
        <w:r w:rsidR="00D73147" w:rsidDel="0005584D">
          <w:rPr>
            <w:lang w:val="en-US"/>
          </w:rPr>
          <w:delText xml:space="preserve"> </w:delText>
        </w:r>
        <w:r w:rsidRPr="00D73147" w:rsidDel="0005584D">
          <w:rPr>
            <w:lang w:val="en-US"/>
          </w:rPr>
          <w:delText xml:space="preserve">running data for trains, e.g. as </w:delText>
        </w:r>
        <w:r w:rsidR="00D73147" w:rsidDel="0005584D">
          <w:rPr>
            <w:lang w:val="en-US"/>
          </w:rPr>
          <w:delText>T</w:delText>
        </w:r>
        <w:r w:rsidRPr="00D73147" w:rsidDel="0005584D">
          <w:rPr>
            <w:lang w:val="en-US"/>
          </w:rPr>
          <w:delText>arget speed information</w:delText>
        </w:r>
      </w:del>
    </w:p>
    <w:p w14:paraId="3CA6622E" w14:textId="69BF7214" w:rsidR="007E472B" w:rsidRPr="00D73147" w:rsidDel="0005584D" w:rsidRDefault="007E472B" w:rsidP="00361D88">
      <w:pPr>
        <w:pStyle w:val="Paragraphedeliste"/>
        <w:numPr>
          <w:ilvl w:val="0"/>
          <w:numId w:val="11"/>
        </w:numPr>
        <w:rPr>
          <w:del w:id="226" w:author="Roman Treydel" w:date="2017-12-15T17:31:00Z"/>
          <w:lang w:val="en-US"/>
        </w:rPr>
      </w:pPr>
      <w:del w:id="227" w:author="Roman Treydel" w:date="2017-12-15T17:31:00Z">
        <w:r w:rsidRPr="00D73147" w:rsidDel="0005584D">
          <w:rPr>
            <w:lang w:val="en-US"/>
          </w:rPr>
          <w:delText>Process real time information on train positions and</w:delText>
        </w:r>
        <w:r w:rsidR="00D73147" w:rsidDel="0005584D">
          <w:rPr>
            <w:lang w:val="en-US"/>
          </w:rPr>
          <w:delText xml:space="preserve"> </w:delText>
        </w:r>
        <w:r w:rsidRPr="00D73147" w:rsidDel="0005584D">
          <w:rPr>
            <w:lang w:val="en-US"/>
          </w:rPr>
          <w:delText>train speeds</w:delText>
        </w:r>
      </w:del>
    </w:p>
    <w:p w14:paraId="56116151" w14:textId="23EAC98F" w:rsidR="007E472B" w:rsidRPr="00D73147" w:rsidDel="0005584D" w:rsidRDefault="007E472B" w:rsidP="00361D88">
      <w:pPr>
        <w:pStyle w:val="Paragraphedeliste"/>
        <w:numPr>
          <w:ilvl w:val="0"/>
          <w:numId w:val="11"/>
        </w:numPr>
        <w:rPr>
          <w:del w:id="228" w:author="Roman Treydel" w:date="2017-12-15T17:31:00Z"/>
          <w:lang w:val="en-US"/>
        </w:rPr>
      </w:pPr>
      <w:del w:id="229" w:author="Roman Treydel" w:date="2017-12-15T17:31:00Z">
        <w:r w:rsidRPr="00D73147" w:rsidDel="0005584D">
          <w:rPr>
            <w:lang w:val="en-US"/>
          </w:rPr>
          <w:delText>Schedule trains according to the current scheduling</w:delText>
        </w:r>
        <w:r w:rsidR="00D73147" w:rsidRPr="00D73147" w:rsidDel="0005584D">
          <w:rPr>
            <w:lang w:val="en-US"/>
          </w:rPr>
          <w:delText xml:space="preserve"> </w:delText>
        </w:r>
        <w:r w:rsidRPr="00D73147" w:rsidDel="0005584D">
          <w:rPr>
            <w:lang w:val="en-US"/>
          </w:rPr>
          <w:delText>strategy (e.g. travel time optimisation or optimisation of</w:delText>
        </w:r>
        <w:r w:rsidR="00D73147" w:rsidDel="0005584D">
          <w:rPr>
            <w:lang w:val="en-US"/>
          </w:rPr>
          <w:delText xml:space="preserve"> </w:delText>
        </w:r>
        <w:r w:rsidRPr="00D73147" w:rsidDel="0005584D">
          <w:rPr>
            <w:lang w:val="en-US"/>
          </w:rPr>
          <w:delText>energy consumption)</w:delText>
        </w:r>
      </w:del>
    </w:p>
    <w:p w14:paraId="73CF3BC3" w14:textId="159FCE8A" w:rsidR="007E472B" w:rsidRPr="00D73147" w:rsidDel="0005584D" w:rsidRDefault="007E472B" w:rsidP="00361D88">
      <w:pPr>
        <w:pStyle w:val="Paragraphedeliste"/>
        <w:numPr>
          <w:ilvl w:val="0"/>
          <w:numId w:val="11"/>
        </w:numPr>
        <w:rPr>
          <w:del w:id="230" w:author="Roman Treydel" w:date="2017-12-15T17:31:00Z"/>
          <w:lang w:val="en-US"/>
        </w:rPr>
      </w:pPr>
      <w:del w:id="231" w:author="Roman Treydel" w:date="2017-12-15T17:31:00Z">
        <w:r w:rsidRPr="00D73147" w:rsidDel="0005584D">
          <w:rPr>
            <w:lang w:val="en-US"/>
          </w:rPr>
          <w:delText>Change scheduling strategy automatically or by user</w:delText>
        </w:r>
        <w:r w:rsidR="00D73147" w:rsidDel="0005584D">
          <w:rPr>
            <w:lang w:val="en-US"/>
          </w:rPr>
          <w:delText xml:space="preserve"> </w:delText>
        </w:r>
        <w:r w:rsidRPr="00D73147" w:rsidDel="0005584D">
          <w:rPr>
            <w:lang w:val="en-US"/>
          </w:rPr>
          <w:delText>action</w:delText>
        </w:r>
      </w:del>
    </w:p>
    <w:p w14:paraId="703491C9" w14:textId="2EC3485B" w:rsidR="007E472B" w:rsidRPr="00D73147" w:rsidDel="0005584D" w:rsidRDefault="007E472B" w:rsidP="00361D88">
      <w:pPr>
        <w:pStyle w:val="Paragraphedeliste"/>
        <w:numPr>
          <w:ilvl w:val="0"/>
          <w:numId w:val="11"/>
        </w:numPr>
        <w:rPr>
          <w:del w:id="232" w:author="Roman Treydel" w:date="2017-12-15T17:31:00Z"/>
          <w:lang w:val="en-US"/>
        </w:rPr>
      </w:pPr>
      <w:del w:id="233" w:author="Roman Treydel" w:date="2017-12-15T17:31:00Z">
        <w:r w:rsidRPr="00D73147" w:rsidDel="0005584D">
          <w:rPr>
            <w:lang w:val="en-US"/>
          </w:rPr>
          <w:delText>Provide user interface and reporting</w:delText>
        </w:r>
      </w:del>
    </w:p>
    <w:p w14:paraId="2BC9C63B" w14:textId="7D06D4EB" w:rsidR="007E472B" w:rsidRPr="00D73147" w:rsidDel="0005584D" w:rsidRDefault="007E472B" w:rsidP="00361D88">
      <w:pPr>
        <w:pStyle w:val="Paragraphedeliste"/>
        <w:numPr>
          <w:ilvl w:val="0"/>
          <w:numId w:val="11"/>
        </w:numPr>
        <w:rPr>
          <w:del w:id="234" w:author="Roman Treydel" w:date="2017-12-15T17:31:00Z"/>
          <w:lang w:val="en-US"/>
        </w:rPr>
      </w:pPr>
      <w:del w:id="235" w:author="Roman Treydel" w:date="2017-12-15T17:31:00Z">
        <w:r w:rsidRPr="00D73147" w:rsidDel="0005584D">
          <w:rPr>
            <w:lang w:val="en-US"/>
          </w:rPr>
          <w:delText>Provide emergency management</w:delText>
        </w:r>
      </w:del>
    </w:p>
    <w:p w14:paraId="76C682CC" w14:textId="0A2336F8" w:rsidR="007E472B" w:rsidRPr="00746071" w:rsidDel="0005584D" w:rsidRDefault="007E472B" w:rsidP="00D73147">
      <w:pPr>
        <w:pStyle w:val="Titre3"/>
        <w:rPr>
          <w:del w:id="236" w:author="Roman Treydel" w:date="2017-12-15T17:31:00Z"/>
          <w:lang w:val="en-US"/>
        </w:rPr>
      </w:pPr>
      <w:bookmarkStart w:id="237" w:name="_Toc501122979"/>
      <w:del w:id="238" w:author="Roman Treydel" w:date="2017-12-15T17:31:00Z">
        <w:r w:rsidRPr="00746071" w:rsidDel="0005584D">
          <w:rPr>
            <w:lang w:val="en-US"/>
          </w:rPr>
          <w:delText>Requirements/Constraints:</w:delText>
        </w:r>
        <w:bookmarkEnd w:id="237"/>
      </w:del>
    </w:p>
    <w:p w14:paraId="3894C33F" w14:textId="04008012" w:rsidR="007E472B" w:rsidRPr="00746071" w:rsidDel="0005584D" w:rsidRDefault="007E472B" w:rsidP="00D73147">
      <w:pPr>
        <w:pStyle w:val="Titre5"/>
        <w:rPr>
          <w:del w:id="239" w:author="Roman Treydel" w:date="2017-12-15T17:31:00Z"/>
          <w:lang w:val="en-US"/>
        </w:rPr>
      </w:pPr>
      <w:del w:id="240" w:author="Roman Treydel" w:date="2017-12-15T17:31:00Z">
        <w:r w:rsidRPr="00746071" w:rsidDel="0005584D">
          <w:rPr>
            <w:lang w:val="en-US"/>
          </w:rPr>
          <w:delText>None</w:delText>
        </w:r>
      </w:del>
    </w:p>
    <w:p w14:paraId="3E131A88" w14:textId="223DD9F4" w:rsidR="007E472B" w:rsidRPr="00746071" w:rsidDel="0005584D" w:rsidRDefault="007E472B" w:rsidP="00D73147">
      <w:pPr>
        <w:pStyle w:val="Titre3"/>
        <w:rPr>
          <w:del w:id="241" w:author="Roman Treydel" w:date="2017-12-15T17:31:00Z"/>
          <w:lang w:val="en-US"/>
        </w:rPr>
      </w:pPr>
      <w:bookmarkStart w:id="242" w:name="_Toc501122980"/>
      <w:del w:id="243" w:author="Roman Treydel" w:date="2017-12-15T17:31:00Z">
        <w:r w:rsidRPr="00746071" w:rsidDel="0005584D">
          <w:rPr>
            <w:lang w:val="en-US"/>
          </w:rPr>
          <w:delText>Actor-Actor-Communication</w:delText>
        </w:r>
        <w:bookmarkEnd w:id="242"/>
      </w:del>
    </w:p>
    <w:p w14:paraId="7DEDBAA7" w14:textId="39DF2DF2" w:rsidR="007E472B" w:rsidRPr="00746071" w:rsidDel="0005584D" w:rsidRDefault="007E472B" w:rsidP="00D73147">
      <w:pPr>
        <w:pStyle w:val="Titre5"/>
        <w:rPr>
          <w:del w:id="244" w:author="Roman Treydel" w:date="2017-12-15T17:31:00Z"/>
          <w:lang w:val="en-US"/>
        </w:rPr>
      </w:pPr>
      <w:del w:id="245" w:author="Roman Treydel" w:date="2017-12-15T17:31:00Z">
        <w:r w:rsidRPr="00746071" w:rsidDel="0005584D">
          <w:rPr>
            <w:lang w:val="en-US"/>
          </w:rPr>
          <w:delText>Control Center is also in communication with:</w:delText>
        </w:r>
      </w:del>
    </w:p>
    <w:p w14:paraId="241EA469" w14:textId="41F2819E" w:rsidR="007E472B" w:rsidRPr="00D73147" w:rsidDel="0005584D" w:rsidRDefault="007E472B" w:rsidP="00361D88">
      <w:pPr>
        <w:pStyle w:val="Paragraphedeliste"/>
        <w:numPr>
          <w:ilvl w:val="0"/>
          <w:numId w:val="12"/>
        </w:numPr>
        <w:rPr>
          <w:del w:id="246" w:author="Roman Treydel" w:date="2017-12-15T17:31:00Z"/>
          <w:lang w:val="en-US"/>
        </w:rPr>
      </w:pPr>
      <w:del w:id="247" w:author="Roman Treydel" w:date="2017-12-15T17:31:00Z">
        <w:r w:rsidRPr="00D73147" w:rsidDel="0005584D">
          <w:rPr>
            <w:lang w:val="en-US"/>
          </w:rPr>
          <w:delText>Maintainer IM/RU</w:delText>
        </w:r>
      </w:del>
    </w:p>
    <w:p w14:paraId="469620D8" w14:textId="0F636909" w:rsidR="007E472B" w:rsidRPr="00D73147" w:rsidDel="0005584D" w:rsidRDefault="007E472B" w:rsidP="00361D88">
      <w:pPr>
        <w:pStyle w:val="Paragraphedeliste"/>
        <w:numPr>
          <w:ilvl w:val="0"/>
          <w:numId w:val="12"/>
        </w:numPr>
        <w:rPr>
          <w:del w:id="248" w:author="Roman Treydel" w:date="2017-12-15T17:31:00Z"/>
          <w:lang w:val="en-US"/>
        </w:rPr>
      </w:pPr>
      <w:del w:id="249" w:author="Roman Treydel" w:date="2017-12-15T17:31:00Z">
        <w:r w:rsidRPr="00D73147" w:rsidDel="0005584D">
          <w:rPr>
            <w:lang w:val="en-US"/>
          </w:rPr>
          <w:delText>Power Supply</w:delText>
        </w:r>
      </w:del>
    </w:p>
    <w:p w14:paraId="0876CA00" w14:textId="73C1418D" w:rsidR="007E472B" w:rsidRPr="00D73147" w:rsidDel="0005584D" w:rsidRDefault="007E472B" w:rsidP="00361D88">
      <w:pPr>
        <w:pStyle w:val="Paragraphedeliste"/>
        <w:numPr>
          <w:ilvl w:val="0"/>
          <w:numId w:val="12"/>
        </w:numPr>
        <w:rPr>
          <w:del w:id="250" w:author="Roman Treydel" w:date="2017-12-15T17:31:00Z"/>
          <w:lang w:val="en-US"/>
        </w:rPr>
      </w:pPr>
      <w:del w:id="251" w:author="Roman Treydel" w:date="2017-12-15T17:31:00Z">
        <w:r w:rsidRPr="00D73147" w:rsidDel="0005584D">
          <w:rPr>
            <w:lang w:val="en-US"/>
          </w:rPr>
          <w:delText>Physical Railway Environment</w:delText>
        </w:r>
      </w:del>
    </w:p>
    <w:p w14:paraId="50301912" w14:textId="57FCC2C5" w:rsidR="007E472B" w:rsidRPr="00D73147" w:rsidDel="0005584D" w:rsidRDefault="007E472B" w:rsidP="00361D88">
      <w:pPr>
        <w:pStyle w:val="Paragraphedeliste"/>
        <w:numPr>
          <w:ilvl w:val="0"/>
          <w:numId w:val="12"/>
        </w:numPr>
        <w:rPr>
          <w:del w:id="252" w:author="Roman Treydel" w:date="2017-12-15T17:31:00Z"/>
          <w:lang w:val="en-US"/>
        </w:rPr>
      </w:pPr>
      <w:del w:id="253" w:author="Roman Treydel" w:date="2017-12-15T17:31:00Z">
        <w:r w:rsidRPr="00D73147" w:rsidDel="0005584D">
          <w:rPr>
            <w:lang w:val="en-US"/>
          </w:rPr>
          <w:delText>ATP</w:delText>
        </w:r>
      </w:del>
    </w:p>
    <w:p w14:paraId="603EB4C8" w14:textId="16C8E5D9" w:rsidR="007E472B" w:rsidRPr="00D73147" w:rsidDel="0005584D" w:rsidRDefault="007E472B" w:rsidP="00361D88">
      <w:pPr>
        <w:pStyle w:val="Paragraphedeliste"/>
        <w:numPr>
          <w:ilvl w:val="0"/>
          <w:numId w:val="12"/>
        </w:numPr>
        <w:rPr>
          <w:del w:id="254" w:author="Roman Treydel" w:date="2017-12-15T17:31:00Z"/>
          <w:lang w:val="en-US"/>
        </w:rPr>
      </w:pPr>
      <w:del w:id="255" w:author="Roman Treydel" w:date="2017-12-15T17:31:00Z">
        <w:r w:rsidRPr="00D73147" w:rsidDel="0005584D">
          <w:rPr>
            <w:lang w:val="en-US"/>
          </w:rPr>
          <w:delText>Diagnostic System</w:delText>
        </w:r>
      </w:del>
    </w:p>
    <w:p w14:paraId="60AA566A" w14:textId="77777777" w:rsidR="007E472B" w:rsidRDefault="007E472B" w:rsidP="00D73147">
      <w:pPr>
        <w:pStyle w:val="Titre2"/>
        <w:rPr>
          <w:lang w:val="en-US"/>
        </w:rPr>
      </w:pPr>
      <w:bookmarkStart w:id="256" w:name="_Toc494969659"/>
      <w:bookmarkStart w:id="257" w:name="_Toc501123086"/>
      <w:r>
        <w:rPr>
          <w:lang w:val="en-US"/>
        </w:rPr>
        <w:t>Physical Railway Environment</w:t>
      </w:r>
      <w:bookmarkEnd w:id="256"/>
      <w:bookmarkEnd w:id="257"/>
      <w:r>
        <w:rPr>
          <w:lang w:val="en-US"/>
        </w:rPr>
        <w:t xml:space="preserve"> </w:t>
      </w:r>
    </w:p>
    <w:p w14:paraId="01C200B8" w14:textId="77777777" w:rsidR="007E472B" w:rsidRPr="00BD7C3C" w:rsidRDefault="007E472B" w:rsidP="00D73147">
      <w:pPr>
        <w:pStyle w:val="Titre3"/>
      </w:pPr>
      <w:r w:rsidRPr="00BD7C3C">
        <w:t>Role</w:t>
      </w:r>
    </w:p>
    <w:p w14:paraId="0AA24F04" w14:textId="77777777" w:rsidR="007E472B" w:rsidRDefault="007E472B" w:rsidP="00D73147">
      <w:pPr>
        <w:pStyle w:val="Titre5"/>
        <w:rPr>
          <w:ins w:id="258" w:author="Roman Treydel" w:date="2017-12-08T12:56:00Z"/>
        </w:rPr>
      </w:pPr>
      <w:r w:rsidRPr="00183723">
        <w:rPr>
          <w:lang w:val="en-US"/>
        </w:rPr>
        <w:t>Physical Railway Environment represents the physical</w:t>
      </w:r>
      <w:r w:rsidR="00183723" w:rsidRPr="00183723">
        <w:rPr>
          <w:lang w:val="en-US"/>
        </w:rPr>
        <w:t xml:space="preserve"> </w:t>
      </w:r>
      <w:r w:rsidRPr="00183723">
        <w:rPr>
          <w:lang w:val="en-US"/>
        </w:rPr>
        <w:t xml:space="preserve">environment an ATO controlled train passes through. </w:t>
      </w:r>
      <w:r w:rsidRPr="00BD7C3C">
        <w:t>This</w:t>
      </w:r>
      <w:r w:rsidR="00183723">
        <w:t xml:space="preserve"> </w:t>
      </w:r>
      <w:r w:rsidRPr="00183723">
        <w:rPr>
          <w:lang w:val="en-US"/>
        </w:rPr>
        <w:t>comprises at least the kinematic gauge along the running track</w:t>
      </w:r>
      <w:r w:rsidR="00183723">
        <w:rPr>
          <w:lang w:val="en-US"/>
        </w:rPr>
        <w:t xml:space="preserve"> </w:t>
      </w:r>
      <w:r w:rsidRPr="00BD7C3C">
        <w:t>of the train.</w:t>
      </w:r>
    </w:p>
    <w:p w14:paraId="0FBDFA77" w14:textId="77777777" w:rsidR="00C2684C" w:rsidRDefault="00C2684C" w:rsidP="00D73147">
      <w:pPr>
        <w:pStyle w:val="Titre5"/>
      </w:pPr>
      <w:ins w:id="259" w:author="Roman Treydel" w:date="2017-12-08T12:56:00Z">
        <w:r>
          <w:t>This actor is passive, i.e. cannot send information or perform tasks.</w:t>
        </w:r>
      </w:ins>
    </w:p>
    <w:p w14:paraId="063E5F92" w14:textId="77777777" w:rsidR="007E472B" w:rsidRPr="00BD7C3C" w:rsidRDefault="007E472B" w:rsidP="00183723">
      <w:pPr>
        <w:pStyle w:val="Titre3"/>
        <w:rPr>
          <w:lang w:val="en-US"/>
        </w:rPr>
      </w:pPr>
      <w:r w:rsidRPr="00BD7C3C">
        <w:rPr>
          <w:lang w:val="en-US"/>
        </w:rPr>
        <w:t>Responsibilities</w:t>
      </w:r>
    </w:p>
    <w:p w14:paraId="21E51F0C" w14:textId="77777777" w:rsidR="007E472B" w:rsidRPr="00BD7C3C" w:rsidRDefault="007E472B" w:rsidP="00183723">
      <w:pPr>
        <w:pStyle w:val="Titre5"/>
        <w:rPr>
          <w:lang w:val="en-US"/>
        </w:rPr>
      </w:pPr>
      <w:r w:rsidRPr="00BD7C3C">
        <w:rPr>
          <w:lang w:val="en-US"/>
        </w:rPr>
        <w:t>Physical Railway Environment provides the following</w:t>
      </w:r>
      <w:r>
        <w:rPr>
          <w:lang w:val="en-US"/>
        </w:rPr>
        <w:t xml:space="preserve"> </w:t>
      </w:r>
      <w:r w:rsidRPr="00BD7C3C">
        <w:rPr>
          <w:lang w:val="en-US"/>
        </w:rPr>
        <w:t>exemplary properties:</w:t>
      </w:r>
    </w:p>
    <w:p w14:paraId="6DE4D7A0" w14:textId="77777777" w:rsidR="007E472B" w:rsidRPr="00183723" w:rsidRDefault="007E472B" w:rsidP="00361D88">
      <w:pPr>
        <w:pStyle w:val="Paragraphedeliste"/>
        <w:numPr>
          <w:ilvl w:val="0"/>
          <w:numId w:val="13"/>
        </w:numPr>
        <w:rPr>
          <w:lang w:val="en-US"/>
        </w:rPr>
      </w:pPr>
      <w:r w:rsidRPr="00183723">
        <w:rPr>
          <w:lang w:val="en-US"/>
        </w:rPr>
        <w:t>Degraded situations in the railway system external to ATO</w:t>
      </w:r>
    </w:p>
    <w:p w14:paraId="7F310986" w14:textId="77777777" w:rsidR="007E472B" w:rsidRPr="00183723" w:rsidRDefault="007E472B" w:rsidP="00361D88">
      <w:pPr>
        <w:pStyle w:val="Paragraphedeliste"/>
        <w:numPr>
          <w:ilvl w:val="0"/>
          <w:numId w:val="13"/>
        </w:numPr>
        <w:rPr>
          <w:lang w:val="en-US"/>
        </w:rPr>
      </w:pPr>
      <w:r w:rsidRPr="00183723">
        <w:rPr>
          <w:lang w:val="en-US"/>
        </w:rPr>
        <w:t>Objects on or near the right of way e.g. road users at</w:t>
      </w:r>
      <w:r w:rsidR="00183723">
        <w:rPr>
          <w:lang w:val="en-US"/>
        </w:rPr>
        <w:t xml:space="preserve"> </w:t>
      </w:r>
      <w:r w:rsidRPr="00183723">
        <w:rPr>
          <w:lang w:val="en-US"/>
        </w:rPr>
        <w:t>level crossings, trespassers, animals, vegetation</w:t>
      </w:r>
    </w:p>
    <w:p w14:paraId="17474D99" w14:textId="77777777" w:rsidR="007E472B" w:rsidRPr="00183723" w:rsidRDefault="007E472B" w:rsidP="00361D88">
      <w:pPr>
        <w:pStyle w:val="Paragraphedeliste"/>
        <w:numPr>
          <w:ilvl w:val="0"/>
          <w:numId w:val="13"/>
        </w:numPr>
        <w:rPr>
          <w:lang w:val="en-US"/>
        </w:rPr>
      </w:pPr>
      <w:r w:rsidRPr="00183723">
        <w:rPr>
          <w:lang w:val="en-US"/>
        </w:rPr>
        <w:t>Obstacles within the kinematic gauge</w:t>
      </w:r>
    </w:p>
    <w:p w14:paraId="25789A0F" w14:textId="77777777" w:rsidR="007E472B" w:rsidRPr="00183723" w:rsidRDefault="007E472B" w:rsidP="00361D88">
      <w:pPr>
        <w:pStyle w:val="Paragraphedeliste"/>
        <w:numPr>
          <w:ilvl w:val="0"/>
          <w:numId w:val="13"/>
        </w:numPr>
        <w:rPr>
          <w:lang w:val="en-US"/>
        </w:rPr>
      </w:pPr>
      <w:r w:rsidRPr="00183723">
        <w:rPr>
          <w:lang w:val="en-US"/>
        </w:rPr>
        <w:t>Environmental influences like snow, rain, fog</w:t>
      </w:r>
    </w:p>
    <w:p w14:paraId="1EBB0320" w14:textId="77777777" w:rsidR="007E472B" w:rsidRPr="00183723" w:rsidRDefault="007E472B" w:rsidP="00361D88">
      <w:pPr>
        <w:pStyle w:val="Paragraphedeliste"/>
        <w:numPr>
          <w:ilvl w:val="0"/>
          <w:numId w:val="13"/>
        </w:numPr>
        <w:rPr>
          <w:lang w:val="en-US"/>
        </w:rPr>
      </w:pPr>
      <w:r w:rsidRPr="00183723">
        <w:rPr>
          <w:lang w:val="en-US"/>
        </w:rPr>
        <w:t>Aerodynamic effects</w:t>
      </w:r>
    </w:p>
    <w:p w14:paraId="077395A8" w14:textId="77777777" w:rsidR="007E472B" w:rsidRPr="00BD7C3C" w:rsidRDefault="00183723" w:rsidP="00183723">
      <w:pPr>
        <w:pStyle w:val="Titre3"/>
        <w:rPr>
          <w:lang w:val="en-US"/>
        </w:rPr>
      </w:pPr>
      <w:r>
        <w:rPr>
          <w:lang w:val="en-US"/>
        </w:rPr>
        <w:t>Requirements/Constraints</w:t>
      </w:r>
    </w:p>
    <w:p w14:paraId="7840F5E4" w14:textId="77777777" w:rsidR="007E472B" w:rsidRDefault="007E472B" w:rsidP="00183723">
      <w:pPr>
        <w:pStyle w:val="Titre5"/>
        <w:rPr>
          <w:lang w:val="en-US"/>
        </w:rPr>
      </w:pPr>
      <w:r w:rsidRPr="00BD7C3C">
        <w:rPr>
          <w:lang w:val="en-US"/>
        </w:rPr>
        <w:t>None</w:t>
      </w:r>
    </w:p>
    <w:p w14:paraId="6F261DF1" w14:textId="77777777" w:rsidR="007E472B" w:rsidRPr="00BD7C3C" w:rsidRDefault="007E472B" w:rsidP="007E472B">
      <w:pPr>
        <w:autoSpaceDE w:val="0"/>
        <w:autoSpaceDN w:val="0"/>
        <w:adjustRightInd w:val="0"/>
        <w:ind w:left="708"/>
        <w:rPr>
          <w:rFonts w:ascii="DBOffice" w:hAnsi="DBOffice" w:cs="DBOffice"/>
          <w:sz w:val="20"/>
          <w:lang w:val="en-US"/>
        </w:rPr>
      </w:pPr>
    </w:p>
    <w:p w14:paraId="245798F8" w14:textId="77777777" w:rsidR="007E472B" w:rsidRPr="00BD7C3C" w:rsidRDefault="007E472B" w:rsidP="00183723">
      <w:pPr>
        <w:pStyle w:val="Titre3"/>
        <w:rPr>
          <w:lang w:val="en-US"/>
        </w:rPr>
      </w:pPr>
      <w:r w:rsidRPr="00BD7C3C">
        <w:rPr>
          <w:lang w:val="en-US"/>
        </w:rPr>
        <w:lastRenderedPageBreak/>
        <w:t>Actor-Actor-Communication</w:t>
      </w:r>
    </w:p>
    <w:p w14:paraId="4F9423A8" w14:textId="77777777" w:rsidR="007E472B" w:rsidRDefault="007E472B" w:rsidP="00183723">
      <w:pPr>
        <w:pStyle w:val="Titre5"/>
        <w:rPr>
          <w:lang w:val="en-US"/>
        </w:rPr>
      </w:pPr>
      <w:r w:rsidRPr="00BD7C3C">
        <w:rPr>
          <w:lang w:val="en-US"/>
        </w:rPr>
        <w:t>Physical Railway Environment is also in communication with:</w:t>
      </w:r>
    </w:p>
    <w:p w14:paraId="0128BB67" w14:textId="77777777" w:rsidR="007E472B" w:rsidRPr="00183723" w:rsidRDefault="007E472B" w:rsidP="00361D88">
      <w:pPr>
        <w:pStyle w:val="Paragraphedeliste"/>
        <w:numPr>
          <w:ilvl w:val="0"/>
          <w:numId w:val="14"/>
        </w:numPr>
        <w:rPr>
          <w:lang w:val="en-US"/>
        </w:rPr>
      </w:pPr>
      <w:r w:rsidRPr="00BD7C3C">
        <w:t>Control Center</w:t>
      </w:r>
    </w:p>
    <w:p w14:paraId="12AA09F4" w14:textId="77777777" w:rsidR="007E472B" w:rsidRPr="00BD7C3C" w:rsidRDefault="007E472B" w:rsidP="007E472B">
      <w:pPr>
        <w:autoSpaceDE w:val="0"/>
        <w:autoSpaceDN w:val="0"/>
        <w:adjustRightInd w:val="0"/>
        <w:ind w:left="1428"/>
        <w:rPr>
          <w:rFonts w:ascii="DBOffice" w:hAnsi="DBOffice" w:cs="DBOffice"/>
          <w:sz w:val="20"/>
          <w:lang w:val="en-US"/>
        </w:rPr>
      </w:pPr>
    </w:p>
    <w:p w14:paraId="204C9D93" w14:textId="77777777" w:rsidR="007E472B" w:rsidRDefault="007E472B" w:rsidP="00EC4A97">
      <w:pPr>
        <w:pStyle w:val="Titre2"/>
        <w:rPr>
          <w:lang w:val="en-US"/>
        </w:rPr>
      </w:pPr>
      <w:bookmarkStart w:id="260" w:name="_Toc494969660"/>
      <w:bookmarkStart w:id="261" w:name="_Toc501123087"/>
      <w:r>
        <w:rPr>
          <w:lang w:val="en-US"/>
        </w:rPr>
        <w:t>Passenger</w:t>
      </w:r>
      <w:bookmarkEnd w:id="260"/>
      <w:bookmarkEnd w:id="261"/>
      <w:r>
        <w:rPr>
          <w:lang w:val="en-US"/>
        </w:rPr>
        <w:t xml:space="preserve"> </w:t>
      </w:r>
    </w:p>
    <w:p w14:paraId="3645DDC4" w14:textId="77777777" w:rsidR="007E472B" w:rsidRPr="00BD7C3C" w:rsidRDefault="007E472B" w:rsidP="00EC4A97">
      <w:pPr>
        <w:pStyle w:val="Titre3"/>
      </w:pPr>
      <w:r w:rsidRPr="00BD7C3C">
        <w:t>Role</w:t>
      </w:r>
    </w:p>
    <w:p w14:paraId="315983BB" w14:textId="77777777" w:rsidR="007E472B" w:rsidRDefault="007E472B" w:rsidP="00EC4A97">
      <w:pPr>
        <w:pStyle w:val="Titre5"/>
        <w:rPr>
          <w:lang w:val="en-US"/>
        </w:rPr>
      </w:pPr>
      <w:r w:rsidRPr="00BD7C3C">
        <w:rPr>
          <w:lang w:val="en-US"/>
        </w:rPr>
        <w:t>Passenger represents a passenger traveling on an ATO</w:t>
      </w:r>
      <w:r w:rsidR="00EC4A97">
        <w:rPr>
          <w:lang w:val="en-US"/>
        </w:rPr>
        <w:t xml:space="preserve"> </w:t>
      </w:r>
      <w:r w:rsidRPr="00BD7C3C">
        <w:rPr>
          <w:lang w:val="en-US"/>
        </w:rPr>
        <w:t>controlled train.</w:t>
      </w:r>
    </w:p>
    <w:p w14:paraId="521F5EB8" w14:textId="77777777" w:rsidR="007E472B" w:rsidRPr="00BD7C3C" w:rsidRDefault="007E472B" w:rsidP="00EC4A97">
      <w:pPr>
        <w:pStyle w:val="Titre3"/>
        <w:rPr>
          <w:lang w:val="en-US"/>
        </w:rPr>
      </w:pPr>
      <w:r w:rsidRPr="00BD7C3C">
        <w:rPr>
          <w:lang w:val="en-US"/>
        </w:rPr>
        <w:t>Responsibilities</w:t>
      </w:r>
    </w:p>
    <w:p w14:paraId="1881A51E" w14:textId="77777777" w:rsidR="007E472B" w:rsidRDefault="007E472B" w:rsidP="00EC4A97">
      <w:pPr>
        <w:pStyle w:val="Titre5"/>
        <w:rPr>
          <w:lang w:val="en-US"/>
        </w:rPr>
      </w:pPr>
      <w:r w:rsidRPr="00BD7C3C">
        <w:rPr>
          <w:lang w:val="en-US"/>
        </w:rPr>
        <w:t>None</w:t>
      </w:r>
    </w:p>
    <w:p w14:paraId="40A8356F" w14:textId="77777777" w:rsidR="007E472B" w:rsidRPr="00BD7C3C" w:rsidRDefault="007E472B" w:rsidP="00EC4A97">
      <w:pPr>
        <w:pStyle w:val="Titre3"/>
        <w:rPr>
          <w:lang w:val="en-US"/>
        </w:rPr>
      </w:pPr>
      <w:r w:rsidRPr="00BD7C3C">
        <w:rPr>
          <w:lang w:val="en-US"/>
        </w:rPr>
        <w:t>Requirements/Constraints:</w:t>
      </w:r>
    </w:p>
    <w:p w14:paraId="1016AC62" w14:textId="77777777" w:rsidR="007E472B" w:rsidRPr="00BD7C3C" w:rsidRDefault="007E472B" w:rsidP="00EC4A97">
      <w:pPr>
        <w:pStyle w:val="Titre5"/>
        <w:rPr>
          <w:lang w:val="en-US"/>
        </w:rPr>
      </w:pPr>
      <w:r w:rsidRPr="00BD7C3C">
        <w:rPr>
          <w:lang w:val="en-US"/>
        </w:rPr>
        <w:t>Passenger requires:</w:t>
      </w:r>
    </w:p>
    <w:p w14:paraId="50DFE2E6" w14:textId="77777777" w:rsidR="007E472B" w:rsidRPr="00EC4A97" w:rsidRDefault="007E472B" w:rsidP="00361D88">
      <w:pPr>
        <w:pStyle w:val="Paragraphedeliste"/>
        <w:numPr>
          <w:ilvl w:val="0"/>
          <w:numId w:val="14"/>
        </w:numPr>
        <w:jc w:val="left"/>
        <w:rPr>
          <w:lang w:val="en-US"/>
        </w:rPr>
      </w:pPr>
      <w:r w:rsidRPr="00EC4A97">
        <w:rPr>
          <w:lang w:val="en-US"/>
        </w:rPr>
        <w:t>Safe travel according to the relevant individual safety targets</w:t>
      </w:r>
    </w:p>
    <w:p w14:paraId="38106D58" w14:textId="77777777" w:rsidR="007E472B" w:rsidRPr="00EC4A97" w:rsidRDefault="007E472B" w:rsidP="00361D88">
      <w:pPr>
        <w:pStyle w:val="Paragraphedeliste"/>
        <w:numPr>
          <w:ilvl w:val="0"/>
          <w:numId w:val="14"/>
        </w:numPr>
        <w:jc w:val="left"/>
        <w:rPr>
          <w:lang w:val="en-US"/>
        </w:rPr>
      </w:pPr>
      <w:r w:rsidRPr="00EC4A97">
        <w:rPr>
          <w:lang w:val="en-US"/>
        </w:rPr>
        <w:t>Safe boarding and alighting according to the relevant</w:t>
      </w:r>
      <w:r w:rsidR="00EC4A97" w:rsidRPr="00EC4A97">
        <w:rPr>
          <w:lang w:val="en-US"/>
        </w:rPr>
        <w:t xml:space="preserve"> </w:t>
      </w:r>
      <w:r w:rsidRPr="00EC4A97">
        <w:rPr>
          <w:lang w:val="en-US"/>
        </w:rPr>
        <w:t>individual safety target</w:t>
      </w:r>
    </w:p>
    <w:p w14:paraId="693F9000" w14:textId="77777777" w:rsidR="007E472B" w:rsidRPr="00EC4A97" w:rsidRDefault="00EC4A97" w:rsidP="00361D88">
      <w:pPr>
        <w:pStyle w:val="Paragraphedeliste"/>
        <w:numPr>
          <w:ilvl w:val="0"/>
          <w:numId w:val="14"/>
        </w:numPr>
        <w:jc w:val="left"/>
        <w:rPr>
          <w:lang w:val="en-US"/>
        </w:rPr>
      </w:pPr>
      <w:r w:rsidRPr="00EC4A97">
        <w:rPr>
          <w:lang w:val="en-US"/>
        </w:rPr>
        <w:t>Adherence</w:t>
      </w:r>
      <w:r w:rsidR="007E472B" w:rsidRPr="00EC4A97">
        <w:rPr>
          <w:lang w:val="en-US"/>
        </w:rPr>
        <w:t xml:space="preserve"> to comfort criteria during travel like</w:t>
      </w:r>
      <w:r w:rsidRPr="00EC4A97">
        <w:rPr>
          <w:lang w:val="en-US"/>
        </w:rPr>
        <w:t xml:space="preserve"> </w:t>
      </w:r>
      <w:r w:rsidR="007E472B" w:rsidRPr="00EC4A97">
        <w:rPr>
          <w:lang w:val="en-US"/>
        </w:rPr>
        <w:t>temperature, humidity, oxygen content, acceleration,</w:t>
      </w:r>
      <w:r w:rsidRPr="00EC4A97">
        <w:rPr>
          <w:lang w:val="en-US"/>
        </w:rPr>
        <w:t xml:space="preserve"> </w:t>
      </w:r>
      <w:r w:rsidR="007E472B" w:rsidRPr="00EC4A97">
        <w:rPr>
          <w:lang w:val="en-US"/>
        </w:rPr>
        <w:t>jerks and vibrations</w:t>
      </w:r>
      <w:r>
        <w:rPr>
          <w:lang w:val="en-US"/>
        </w:rPr>
        <w:t>.</w:t>
      </w:r>
    </w:p>
    <w:p w14:paraId="46843155" w14:textId="77777777" w:rsidR="007E472B" w:rsidRPr="00BD7C3C" w:rsidRDefault="007E472B" w:rsidP="00EC4A97">
      <w:pPr>
        <w:pStyle w:val="Titre3"/>
      </w:pPr>
      <w:r w:rsidRPr="00BD7C3C">
        <w:t>Actor-Actor-Communication</w:t>
      </w:r>
    </w:p>
    <w:p w14:paraId="586561D8" w14:textId="77777777" w:rsidR="007E472B" w:rsidRPr="00BD7C3C" w:rsidRDefault="007E472B" w:rsidP="00EC4A97">
      <w:pPr>
        <w:pStyle w:val="Titre5"/>
        <w:rPr>
          <w:lang w:val="en-US"/>
        </w:rPr>
      </w:pPr>
      <w:r w:rsidRPr="00BD7C3C">
        <w:rPr>
          <w:lang w:val="en-US"/>
        </w:rPr>
        <w:t>Passenger is also in communication with:</w:t>
      </w:r>
    </w:p>
    <w:p w14:paraId="44677EC0" w14:textId="77777777" w:rsidR="007E472B" w:rsidRDefault="007E472B" w:rsidP="00361D88">
      <w:pPr>
        <w:pStyle w:val="Paragraphedeliste"/>
        <w:numPr>
          <w:ilvl w:val="0"/>
          <w:numId w:val="15"/>
        </w:numPr>
      </w:pPr>
      <w:r w:rsidRPr="00BD7C3C">
        <w:t xml:space="preserve">Control </w:t>
      </w:r>
      <w:r w:rsidR="00EC4A97" w:rsidRPr="00BD7C3C">
        <w:t>Centre</w:t>
      </w:r>
    </w:p>
    <w:p w14:paraId="51765913" w14:textId="77777777" w:rsidR="007E472B" w:rsidRDefault="007E472B" w:rsidP="00EC4A97">
      <w:pPr>
        <w:pStyle w:val="Titre2"/>
        <w:rPr>
          <w:lang w:val="en-US"/>
        </w:rPr>
      </w:pPr>
      <w:bookmarkStart w:id="262" w:name="_Toc494969661"/>
      <w:bookmarkStart w:id="263" w:name="_Toc501123088"/>
      <w:r>
        <w:rPr>
          <w:lang w:val="en-US"/>
        </w:rPr>
        <w:t>Freight (Goods)</w:t>
      </w:r>
      <w:bookmarkEnd w:id="262"/>
      <w:bookmarkEnd w:id="263"/>
      <w:r>
        <w:rPr>
          <w:lang w:val="en-US"/>
        </w:rPr>
        <w:t xml:space="preserve"> </w:t>
      </w:r>
    </w:p>
    <w:p w14:paraId="44441920" w14:textId="77777777" w:rsidR="00BC209D" w:rsidRPr="00BC209D" w:rsidRDefault="00BC209D" w:rsidP="00BC209D">
      <w:pPr>
        <w:pStyle w:val="Titre3"/>
        <w:rPr>
          <w:lang w:val="en-US"/>
        </w:rPr>
      </w:pPr>
      <w:r>
        <w:rPr>
          <w:lang w:val="en-US"/>
        </w:rPr>
        <w:t>Role</w:t>
      </w:r>
    </w:p>
    <w:p w14:paraId="0384B7B2" w14:textId="77777777" w:rsidR="007E472B" w:rsidRPr="00097282" w:rsidRDefault="00EC4A97" w:rsidP="00EC4A97">
      <w:pPr>
        <w:pStyle w:val="Titre5"/>
      </w:pPr>
      <w:r>
        <w:rPr>
          <w:lang w:val="en-US"/>
        </w:rPr>
        <w:t>F</w:t>
      </w:r>
      <w:r w:rsidR="007E472B" w:rsidRPr="00097282">
        <w:rPr>
          <w:lang w:val="en-US"/>
        </w:rPr>
        <w:t>reight (Goods) represents freight transported on an ATO</w:t>
      </w:r>
      <w:r>
        <w:rPr>
          <w:lang w:val="en-US"/>
        </w:rPr>
        <w:t xml:space="preserve"> </w:t>
      </w:r>
      <w:r w:rsidR="007E472B" w:rsidRPr="00097282">
        <w:t>controlled train.</w:t>
      </w:r>
    </w:p>
    <w:p w14:paraId="1587DDB1" w14:textId="77777777" w:rsidR="007E472B" w:rsidRPr="00097282" w:rsidRDefault="007E472B" w:rsidP="00EC4A97">
      <w:pPr>
        <w:pStyle w:val="Titre3"/>
      </w:pPr>
      <w:r w:rsidRPr="00097282">
        <w:t>Responsibilities</w:t>
      </w:r>
    </w:p>
    <w:p w14:paraId="1850815B" w14:textId="77777777" w:rsidR="007E472B" w:rsidRPr="00097282" w:rsidRDefault="007E472B" w:rsidP="00EC4A97">
      <w:pPr>
        <w:pStyle w:val="Titre5"/>
        <w:rPr>
          <w:lang w:val="en-US"/>
        </w:rPr>
      </w:pPr>
      <w:r w:rsidRPr="00097282">
        <w:rPr>
          <w:lang w:val="en-US"/>
        </w:rPr>
        <w:t>Freight (Goods) provides the following exemplary functionality:</w:t>
      </w:r>
    </w:p>
    <w:p w14:paraId="637F406C" w14:textId="77777777" w:rsidR="007E472B" w:rsidRPr="00097282" w:rsidRDefault="007E472B" w:rsidP="00EC4A97">
      <w:pPr>
        <w:pStyle w:val="Titre5"/>
      </w:pPr>
      <w:r w:rsidRPr="00097282">
        <w:rPr>
          <w:lang w:val="en-US"/>
        </w:rPr>
        <w:t>Detection and reporting of unsafe conditions like</w:t>
      </w:r>
      <w:r w:rsidR="00EC4A97">
        <w:rPr>
          <w:lang w:val="en-US"/>
        </w:rPr>
        <w:t xml:space="preserve"> </w:t>
      </w:r>
      <w:r w:rsidRPr="00097282">
        <w:rPr>
          <w:lang w:val="en-US"/>
        </w:rPr>
        <w:t>spilling of dangerous materials or fire hazard (if e.g.</w:t>
      </w:r>
      <w:r w:rsidR="00EC4A97">
        <w:rPr>
          <w:lang w:val="en-US"/>
        </w:rPr>
        <w:t xml:space="preserve"> </w:t>
      </w:r>
      <w:r w:rsidRPr="00097282">
        <w:rPr>
          <w:lang w:val="en-US"/>
        </w:rPr>
        <w:t>intelligent Freight (Goods) is able to report this</w:t>
      </w:r>
      <w:r w:rsidR="00EC4A97">
        <w:rPr>
          <w:lang w:val="en-US"/>
        </w:rPr>
        <w:t xml:space="preserve"> </w:t>
      </w:r>
      <w:r w:rsidRPr="00097282">
        <w:t>condition itself)</w:t>
      </w:r>
    </w:p>
    <w:p w14:paraId="23D74A33" w14:textId="77777777" w:rsidR="007E472B" w:rsidRDefault="007E472B" w:rsidP="00EC4A97">
      <w:pPr>
        <w:pStyle w:val="Titre5"/>
      </w:pPr>
      <w:r w:rsidRPr="00097282">
        <w:rPr>
          <w:lang w:val="en-US"/>
        </w:rPr>
        <w:t>Detection of violation of environmental conditions (if</w:t>
      </w:r>
      <w:r w:rsidR="00EC4A97">
        <w:rPr>
          <w:lang w:val="en-US"/>
        </w:rPr>
        <w:t xml:space="preserve"> </w:t>
      </w:r>
      <w:r w:rsidRPr="00097282">
        <w:rPr>
          <w:lang w:val="en-US"/>
        </w:rPr>
        <w:t>e.g. intelligent Freight (Goods) is able to report this</w:t>
      </w:r>
      <w:r w:rsidR="00EC4A97">
        <w:rPr>
          <w:lang w:val="en-US"/>
        </w:rPr>
        <w:t xml:space="preserve"> </w:t>
      </w:r>
      <w:r w:rsidRPr="00097282">
        <w:t>condition itself)</w:t>
      </w:r>
    </w:p>
    <w:p w14:paraId="15464DA3" w14:textId="77777777" w:rsidR="007E472B" w:rsidRPr="00097282" w:rsidRDefault="007E472B" w:rsidP="00EC4A97">
      <w:pPr>
        <w:pStyle w:val="Titre3"/>
      </w:pPr>
      <w:r w:rsidRPr="00097282">
        <w:lastRenderedPageBreak/>
        <w:t>Requirements/Constraints:</w:t>
      </w:r>
    </w:p>
    <w:p w14:paraId="451D2827" w14:textId="77777777" w:rsidR="007E472B" w:rsidRPr="00097282" w:rsidRDefault="007E472B" w:rsidP="00EC4A97">
      <w:pPr>
        <w:pStyle w:val="Titre5"/>
      </w:pPr>
      <w:r w:rsidRPr="00097282">
        <w:t>Freight (Goods) requires:</w:t>
      </w:r>
    </w:p>
    <w:p w14:paraId="0A9A3404" w14:textId="77777777" w:rsidR="007E472B" w:rsidRPr="00097282" w:rsidRDefault="007E472B" w:rsidP="00361D88">
      <w:pPr>
        <w:pStyle w:val="Paragraphedeliste"/>
        <w:numPr>
          <w:ilvl w:val="0"/>
          <w:numId w:val="15"/>
        </w:numPr>
      </w:pPr>
      <w:r w:rsidRPr="00097282">
        <w:t>Safe transport</w:t>
      </w:r>
    </w:p>
    <w:p w14:paraId="58CA3ABE" w14:textId="77777777" w:rsidR="007E472B" w:rsidRPr="00097282" w:rsidRDefault="007E472B" w:rsidP="00361D88">
      <w:pPr>
        <w:pStyle w:val="Paragraphedeliste"/>
        <w:numPr>
          <w:ilvl w:val="0"/>
          <w:numId w:val="15"/>
        </w:numPr>
      </w:pPr>
      <w:r w:rsidRPr="00097282">
        <w:t>Safe loading and unloading</w:t>
      </w:r>
    </w:p>
    <w:p w14:paraId="613C7B30" w14:textId="71C34D11" w:rsidR="007E472B" w:rsidRPr="00EC4A97" w:rsidRDefault="007E472B" w:rsidP="00361D88">
      <w:pPr>
        <w:pStyle w:val="Paragraphedeliste"/>
        <w:numPr>
          <w:ilvl w:val="0"/>
          <w:numId w:val="15"/>
        </w:numPr>
        <w:rPr>
          <w:lang w:val="en-US"/>
        </w:rPr>
      </w:pPr>
      <w:r w:rsidRPr="00EC4A97">
        <w:rPr>
          <w:lang w:val="en-US"/>
        </w:rPr>
        <w:t>Detection and reporting of unsafe conditions like</w:t>
      </w:r>
      <w:r w:rsidR="00EC4A97" w:rsidRPr="00EC4A97">
        <w:rPr>
          <w:lang w:val="en-US"/>
        </w:rPr>
        <w:t xml:space="preserve"> </w:t>
      </w:r>
      <w:r w:rsidRPr="00EC4A97">
        <w:rPr>
          <w:lang w:val="en-US"/>
        </w:rPr>
        <w:t>spilling of dangerous materials or fire hazard (if Freight</w:t>
      </w:r>
      <w:r w:rsidR="00EC4A97" w:rsidRPr="00EC4A97">
        <w:rPr>
          <w:lang w:val="en-US"/>
        </w:rPr>
        <w:t xml:space="preserve"> </w:t>
      </w:r>
      <w:r w:rsidRPr="00EC4A97">
        <w:rPr>
          <w:lang w:val="en-US"/>
        </w:rPr>
        <w:t xml:space="preserve">(Goods) </w:t>
      </w:r>
      <w:r w:rsidR="0045193F" w:rsidRPr="00EC4A97">
        <w:rPr>
          <w:lang w:val="en-US"/>
        </w:rPr>
        <w:t>cannot</w:t>
      </w:r>
      <w:r w:rsidRPr="00EC4A97">
        <w:rPr>
          <w:lang w:val="en-US"/>
        </w:rPr>
        <w:t xml:space="preserve"> detect this itself)</w:t>
      </w:r>
    </w:p>
    <w:p w14:paraId="684EDD6A" w14:textId="77777777" w:rsidR="007E472B" w:rsidRPr="00EC4A97" w:rsidRDefault="007E472B" w:rsidP="00361D88">
      <w:pPr>
        <w:pStyle w:val="Paragraphedeliste"/>
        <w:numPr>
          <w:ilvl w:val="0"/>
          <w:numId w:val="15"/>
        </w:numPr>
        <w:rPr>
          <w:lang w:val="en-US"/>
        </w:rPr>
      </w:pPr>
      <w:r w:rsidRPr="00EC4A97">
        <w:rPr>
          <w:lang w:val="en-US"/>
        </w:rPr>
        <w:t>Detection of violation of environmental conditions (if</w:t>
      </w:r>
      <w:r w:rsidR="00EC4A97" w:rsidRPr="00EC4A97">
        <w:rPr>
          <w:lang w:val="en-US"/>
        </w:rPr>
        <w:t xml:space="preserve"> </w:t>
      </w:r>
      <w:r w:rsidRPr="00EC4A97">
        <w:rPr>
          <w:lang w:val="en-US"/>
        </w:rPr>
        <w:t xml:space="preserve">Freight (Goods) </w:t>
      </w:r>
      <w:r w:rsidR="00EC4A97" w:rsidRPr="00EC4A97">
        <w:rPr>
          <w:lang w:val="en-US"/>
        </w:rPr>
        <w:t>cannot</w:t>
      </w:r>
      <w:r w:rsidRPr="00EC4A97">
        <w:rPr>
          <w:lang w:val="en-US"/>
        </w:rPr>
        <w:t xml:space="preserve"> detect this itself)</w:t>
      </w:r>
    </w:p>
    <w:p w14:paraId="34912AD0" w14:textId="77777777" w:rsidR="007E472B" w:rsidRPr="00097282" w:rsidRDefault="007E472B" w:rsidP="00BC209D">
      <w:pPr>
        <w:pStyle w:val="Titre3"/>
        <w:rPr>
          <w:lang w:val="en-US"/>
        </w:rPr>
      </w:pPr>
      <w:r w:rsidRPr="00097282">
        <w:rPr>
          <w:lang w:val="en-US"/>
        </w:rPr>
        <w:t>Actor-Actor-Communication</w:t>
      </w:r>
    </w:p>
    <w:p w14:paraId="40243857" w14:textId="77777777" w:rsidR="007E472B" w:rsidRDefault="007E472B" w:rsidP="00BC209D">
      <w:pPr>
        <w:pStyle w:val="Titre5"/>
        <w:rPr>
          <w:lang w:val="en-US"/>
        </w:rPr>
      </w:pPr>
      <w:r w:rsidRPr="00097282">
        <w:rPr>
          <w:lang w:val="en-US"/>
        </w:rPr>
        <w:t>Freight (Goods) is also in communication with:</w:t>
      </w:r>
    </w:p>
    <w:p w14:paraId="48924616" w14:textId="77777777" w:rsidR="007E472B" w:rsidRPr="00BC209D" w:rsidRDefault="007E472B" w:rsidP="00361D88">
      <w:pPr>
        <w:pStyle w:val="Paragraphedeliste"/>
        <w:numPr>
          <w:ilvl w:val="0"/>
          <w:numId w:val="16"/>
        </w:numPr>
        <w:rPr>
          <w:lang w:val="en-US"/>
        </w:rPr>
      </w:pPr>
      <w:r w:rsidRPr="00BC209D">
        <w:rPr>
          <w:lang w:val="en-US"/>
        </w:rPr>
        <w:t>(tbd)</w:t>
      </w:r>
    </w:p>
    <w:p w14:paraId="2E9783B9" w14:textId="7EF376E2" w:rsidR="007E472B" w:rsidDel="003A0547" w:rsidRDefault="007E472B" w:rsidP="00BC209D">
      <w:pPr>
        <w:pStyle w:val="Titre2"/>
        <w:rPr>
          <w:del w:id="264" w:author="Roman Treydel" w:date="2017-12-15T17:15:00Z"/>
          <w:lang w:val="en-US"/>
        </w:rPr>
      </w:pPr>
      <w:bookmarkStart w:id="265" w:name="_Toc494969662"/>
      <w:bookmarkStart w:id="266" w:name="_Toc501122996"/>
      <w:bookmarkStart w:id="267" w:name="_Toc501123089"/>
      <w:del w:id="268" w:author="Roman Treydel" w:date="2017-12-15T17:15:00Z">
        <w:r w:rsidRPr="00BC209D" w:rsidDel="003A0547">
          <w:delText>ATP</w:delText>
        </w:r>
        <w:bookmarkEnd w:id="265"/>
        <w:bookmarkEnd w:id="266"/>
        <w:bookmarkEnd w:id="267"/>
      </w:del>
    </w:p>
    <w:p w14:paraId="05A51FDC" w14:textId="65251069" w:rsidR="007E472B" w:rsidRPr="008651A8" w:rsidDel="003A0547" w:rsidRDefault="007E472B" w:rsidP="00BC209D">
      <w:pPr>
        <w:pStyle w:val="Titre3"/>
        <w:rPr>
          <w:del w:id="269" w:author="Roman Treydel" w:date="2017-12-15T17:15:00Z"/>
        </w:rPr>
      </w:pPr>
      <w:bookmarkStart w:id="270" w:name="_Toc501122997"/>
      <w:del w:id="271" w:author="Roman Treydel" w:date="2017-12-15T17:15:00Z">
        <w:r w:rsidRPr="008651A8" w:rsidDel="003A0547">
          <w:delText>Role</w:delText>
        </w:r>
        <w:bookmarkEnd w:id="270"/>
      </w:del>
    </w:p>
    <w:p w14:paraId="2AC3F19F" w14:textId="4D1BB445" w:rsidR="007E472B" w:rsidDel="003A0547" w:rsidRDefault="007E472B" w:rsidP="00BC209D">
      <w:pPr>
        <w:pStyle w:val="Titre5"/>
        <w:rPr>
          <w:del w:id="272" w:author="Roman Treydel" w:date="2017-12-15T17:15:00Z"/>
          <w:lang w:val="en-US"/>
        </w:rPr>
      </w:pPr>
      <w:del w:id="273" w:author="Roman Treydel" w:date="2017-12-15T17:15:00Z">
        <w:r w:rsidRPr="008651A8" w:rsidDel="003A0547">
          <w:rPr>
            <w:lang w:val="en-US"/>
          </w:rPr>
          <w:delText>ATP represents all components for route management, setting</w:delText>
        </w:r>
        <w:r w:rsidR="00BC209D" w:rsidDel="003A0547">
          <w:rPr>
            <w:lang w:val="en-US"/>
          </w:rPr>
          <w:delText xml:space="preserve"> </w:delText>
        </w:r>
        <w:r w:rsidRPr="008651A8" w:rsidDel="003A0547">
          <w:rPr>
            <w:lang w:val="en-US"/>
          </w:rPr>
          <w:delText>and supervision excluding Wayside Signals.</w:delText>
        </w:r>
      </w:del>
    </w:p>
    <w:p w14:paraId="3A192B2B" w14:textId="2D0D2937" w:rsidR="007E472B" w:rsidRPr="008651A8" w:rsidDel="003A0547" w:rsidRDefault="007E472B" w:rsidP="00BC209D">
      <w:pPr>
        <w:pStyle w:val="Titre3"/>
        <w:rPr>
          <w:del w:id="274" w:author="Roman Treydel" w:date="2017-12-15T17:15:00Z"/>
        </w:rPr>
      </w:pPr>
      <w:bookmarkStart w:id="275" w:name="_Toc501122998"/>
      <w:del w:id="276" w:author="Roman Treydel" w:date="2017-12-15T17:15:00Z">
        <w:r w:rsidRPr="008651A8" w:rsidDel="003A0547">
          <w:delText>Responsibilities</w:delText>
        </w:r>
        <w:bookmarkEnd w:id="275"/>
      </w:del>
    </w:p>
    <w:p w14:paraId="7299D241" w14:textId="3EEB6C35" w:rsidR="007E472B" w:rsidRPr="008651A8" w:rsidDel="003A0547" w:rsidRDefault="007E472B" w:rsidP="00BC209D">
      <w:pPr>
        <w:pStyle w:val="Titre5"/>
        <w:rPr>
          <w:del w:id="277" w:author="Roman Treydel" w:date="2017-12-15T17:15:00Z"/>
          <w:lang w:val="en-US"/>
        </w:rPr>
      </w:pPr>
      <w:del w:id="278" w:author="Roman Treydel" w:date="2017-12-15T17:15:00Z">
        <w:r w:rsidRPr="008651A8" w:rsidDel="003A0547">
          <w:rPr>
            <w:lang w:val="en-US"/>
          </w:rPr>
          <w:delText>ATP provides the following exemplary functionality:</w:delText>
        </w:r>
      </w:del>
    </w:p>
    <w:p w14:paraId="12240C50" w14:textId="4E461891" w:rsidR="007E472B" w:rsidRPr="008651A8" w:rsidDel="003A0547" w:rsidRDefault="007E472B" w:rsidP="00361D88">
      <w:pPr>
        <w:pStyle w:val="Paragraphedeliste"/>
        <w:numPr>
          <w:ilvl w:val="0"/>
          <w:numId w:val="16"/>
        </w:numPr>
        <w:rPr>
          <w:del w:id="279" w:author="Roman Treydel" w:date="2017-12-15T17:15:00Z"/>
        </w:rPr>
      </w:pPr>
      <w:del w:id="280" w:author="Roman Treydel" w:date="2017-12-15T17:15:00Z">
        <w:r w:rsidRPr="008651A8" w:rsidDel="003A0547">
          <w:delText>Communicate and acknowledge movement authority</w:delText>
        </w:r>
      </w:del>
    </w:p>
    <w:p w14:paraId="0BF926EB" w14:textId="3699E7EB" w:rsidR="007E472B" w:rsidDel="003A0547" w:rsidRDefault="007E472B" w:rsidP="00361D88">
      <w:pPr>
        <w:pStyle w:val="Paragraphedeliste"/>
        <w:numPr>
          <w:ilvl w:val="0"/>
          <w:numId w:val="16"/>
        </w:numPr>
        <w:rPr>
          <w:del w:id="281" w:author="Roman Treydel" w:date="2017-12-15T17:15:00Z"/>
        </w:rPr>
      </w:pPr>
      <w:del w:id="282" w:author="Roman Treydel" w:date="2017-12-15T17:15:00Z">
        <w:r w:rsidRPr="008651A8" w:rsidDel="003A0547">
          <w:delText>Ensure safe train operation</w:delText>
        </w:r>
      </w:del>
    </w:p>
    <w:p w14:paraId="7056AE48" w14:textId="73280FAB" w:rsidR="007E472B" w:rsidRPr="008651A8" w:rsidDel="003A0547" w:rsidRDefault="007E472B" w:rsidP="00BC209D">
      <w:pPr>
        <w:pStyle w:val="Titre3"/>
        <w:rPr>
          <w:del w:id="283" w:author="Roman Treydel" w:date="2017-12-15T17:15:00Z"/>
        </w:rPr>
      </w:pPr>
      <w:bookmarkStart w:id="284" w:name="_Toc501122999"/>
      <w:del w:id="285" w:author="Roman Treydel" w:date="2017-12-15T17:15:00Z">
        <w:r w:rsidRPr="008651A8" w:rsidDel="003A0547">
          <w:delText>Requirements/Constraints:</w:delText>
        </w:r>
        <w:bookmarkEnd w:id="284"/>
      </w:del>
    </w:p>
    <w:p w14:paraId="4868E0BD" w14:textId="61D86F5D" w:rsidR="007E472B" w:rsidDel="003A0547" w:rsidRDefault="007E472B" w:rsidP="00BC209D">
      <w:pPr>
        <w:pStyle w:val="Titre5"/>
        <w:rPr>
          <w:del w:id="286" w:author="Roman Treydel" w:date="2017-12-15T17:15:00Z"/>
        </w:rPr>
      </w:pPr>
      <w:del w:id="287" w:author="Roman Treydel" w:date="2017-12-15T17:15:00Z">
        <w:r w:rsidRPr="008651A8" w:rsidDel="003A0547">
          <w:delText>None</w:delText>
        </w:r>
      </w:del>
    </w:p>
    <w:p w14:paraId="7A8291BE" w14:textId="5EB433F9" w:rsidR="007E472B" w:rsidRPr="008651A8" w:rsidDel="003A0547" w:rsidRDefault="007E472B" w:rsidP="00BC209D">
      <w:pPr>
        <w:pStyle w:val="Titre3"/>
        <w:rPr>
          <w:del w:id="288" w:author="Roman Treydel" w:date="2017-12-15T17:15:00Z"/>
        </w:rPr>
      </w:pPr>
      <w:bookmarkStart w:id="289" w:name="_Toc501123000"/>
      <w:del w:id="290" w:author="Roman Treydel" w:date="2017-12-15T17:15:00Z">
        <w:r w:rsidRPr="008651A8" w:rsidDel="003A0547">
          <w:delText>Actor-Actor-Communication</w:delText>
        </w:r>
        <w:bookmarkEnd w:id="289"/>
      </w:del>
    </w:p>
    <w:p w14:paraId="7E1E131E" w14:textId="620692E4" w:rsidR="007E472B" w:rsidRPr="008651A8" w:rsidDel="003A0547" w:rsidRDefault="007E472B" w:rsidP="00BC209D">
      <w:pPr>
        <w:pStyle w:val="Titre5"/>
        <w:rPr>
          <w:del w:id="291" w:author="Roman Treydel" w:date="2017-12-15T17:15:00Z"/>
          <w:lang w:val="en-US"/>
        </w:rPr>
      </w:pPr>
      <w:del w:id="292" w:author="Roman Treydel" w:date="2017-12-15T17:15:00Z">
        <w:r w:rsidRPr="008651A8" w:rsidDel="003A0547">
          <w:rPr>
            <w:lang w:val="en-US"/>
          </w:rPr>
          <w:delText>ATP is also in communication with:</w:delText>
        </w:r>
      </w:del>
    </w:p>
    <w:p w14:paraId="62D051B8" w14:textId="35F35A37" w:rsidR="007E472B" w:rsidRPr="008651A8" w:rsidDel="003A0547" w:rsidRDefault="007E472B" w:rsidP="00361D88">
      <w:pPr>
        <w:pStyle w:val="Paragraphedeliste"/>
        <w:numPr>
          <w:ilvl w:val="0"/>
          <w:numId w:val="17"/>
        </w:numPr>
        <w:rPr>
          <w:del w:id="293" w:author="Roman Treydel" w:date="2017-12-15T17:15:00Z"/>
        </w:rPr>
      </w:pPr>
      <w:del w:id="294" w:author="Roman Treydel" w:date="2017-12-15T17:15:00Z">
        <w:r w:rsidRPr="008651A8" w:rsidDel="003A0547">
          <w:delText>Control Center</w:delText>
        </w:r>
      </w:del>
    </w:p>
    <w:p w14:paraId="6CDBE85E" w14:textId="3D17023B" w:rsidR="007E472B" w:rsidDel="003A0547" w:rsidRDefault="007E472B" w:rsidP="00361D88">
      <w:pPr>
        <w:pStyle w:val="Paragraphedeliste"/>
        <w:numPr>
          <w:ilvl w:val="0"/>
          <w:numId w:val="17"/>
        </w:numPr>
        <w:rPr>
          <w:del w:id="295" w:author="Roman Treydel" w:date="2017-12-15T17:15:00Z"/>
        </w:rPr>
      </w:pPr>
      <w:del w:id="296" w:author="Roman Treydel" w:date="2017-12-15T17:15:00Z">
        <w:r w:rsidRPr="008651A8" w:rsidDel="003A0547">
          <w:delText>Wayside Signals</w:delText>
        </w:r>
      </w:del>
    </w:p>
    <w:p w14:paraId="4B6E46E6" w14:textId="36BD6B0C" w:rsidR="007E472B" w:rsidRPr="008651A8" w:rsidDel="003A0547" w:rsidRDefault="007E472B" w:rsidP="007E472B">
      <w:pPr>
        <w:ind w:left="708"/>
        <w:rPr>
          <w:del w:id="297" w:author="Roman Treydel" w:date="2017-12-15T17:15:00Z"/>
          <w:lang w:val="en-US"/>
        </w:rPr>
      </w:pPr>
    </w:p>
    <w:p w14:paraId="60A2BCFF" w14:textId="1D1CD72C" w:rsidR="007E472B" w:rsidDel="003A0547" w:rsidRDefault="007E472B" w:rsidP="00BC209D">
      <w:pPr>
        <w:pStyle w:val="Titre2"/>
        <w:rPr>
          <w:del w:id="298" w:author="Roman Treydel" w:date="2017-12-15T17:16:00Z"/>
          <w:lang w:val="en-US"/>
        </w:rPr>
      </w:pPr>
      <w:bookmarkStart w:id="299" w:name="_Toc494969663"/>
      <w:bookmarkStart w:id="300" w:name="_Toc501123001"/>
      <w:bookmarkStart w:id="301" w:name="_Toc501123090"/>
      <w:del w:id="302" w:author="Roman Treydel" w:date="2017-12-15T17:16:00Z">
        <w:r w:rsidRPr="00BC209D" w:rsidDel="003A0547">
          <w:delText>Wayside</w:delText>
        </w:r>
        <w:r w:rsidDel="003A0547">
          <w:rPr>
            <w:lang w:val="en-US"/>
          </w:rPr>
          <w:delText xml:space="preserve"> Signals</w:delText>
        </w:r>
        <w:bookmarkEnd w:id="299"/>
        <w:bookmarkEnd w:id="300"/>
        <w:bookmarkEnd w:id="301"/>
      </w:del>
    </w:p>
    <w:p w14:paraId="5E395B80" w14:textId="60CA4A32" w:rsidR="007E472B" w:rsidRPr="008651A8" w:rsidDel="003A0547" w:rsidRDefault="007E472B" w:rsidP="00BC209D">
      <w:pPr>
        <w:pStyle w:val="Titre3"/>
        <w:rPr>
          <w:del w:id="303" w:author="Roman Treydel" w:date="2017-12-15T17:16:00Z"/>
        </w:rPr>
      </w:pPr>
      <w:bookmarkStart w:id="304" w:name="_Toc501123002"/>
      <w:del w:id="305" w:author="Roman Treydel" w:date="2017-12-15T17:16:00Z">
        <w:r w:rsidRPr="008651A8" w:rsidDel="003A0547">
          <w:delText>Role</w:delText>
        </w:r>
        <w:bookmarkEnd w:id="304"/>
      </w:del>
    </w:p>
    <w:p w14:paraId="597827AC" w14:textId="4FA8C1FB" w:rsidR="007E472B" w:rsidDel="003A0547" w:rsidRDefault="007E472B" w:rsidP="00BC209D">
      <w:pPr>
        <w:pStyle w:val="Titre5"/>
        <w:rPr>
          <w:del w:id="306" w:author="Roman Treydel" w:date="2017-12-15T17:16:00Z"/>
        </w:rPr>
      </w:pPr>
      <w:del w:id="307" w:author="Roman Treydel" w:date="2017-12-15T17:16:00Z">
        <w:r w:rsidRPr="008651A8" w:rsidDel="003A0547">
          <w:rPr>
            <w:lang w:val="en-US"/>
          </w:rPr>
          <w:delText>Wayside Signals represents the wayside indication for safe</w:delText>
        </w:r>
        <w:r w:rsidR="00BC209D" w:rsidDel="003A0547">
          <w:rPr>
            <w:lang w:val="en-US"/>
          </w:rPr>
          <w:delText xml:space="preserve"> </w:delText>
        </w:r>
        <w:r w:rsidRPr="008651A8" w:rsidDel="003A0547">
          <w:rPr>
            <w:lang w:val="en-US"/>
          </w:rPr>
          <w:delText>movement of train complementing the ATP movement</w:delText>
        </w:r>
        <w:r w:rsidR="00BC209D" w:rsidDel="003A0547">
          <w:rPr>
            <w:lang w:val="en-US"/>
          </w:rPr>
          <w:delText xml:space="preserve"> </w:delText>
        </w:r>
        <w:r w:rsidRPr="008651A8" w:rsidDel="003A0547">
          <w:delText>authority.</w:delText>
        </w:r>
      </w:del>
    </w:p>
    <w:p w14:paraId="7196DA15" w14:textId="19A7EBC3" w:rsidR="007E472B" w:rsidRPr="008651A8" w:rsidDel="003A0547" w:rsidRDefault="007E472B" w:rsidP="00BC209D">
      <w:pPr>
        <w:pStyle w:val="Titre3"/>
        <w:rPr>
          <w:del w:id="308" w:author="Roman Treydel" w:date="2017-12-15T17:16:00Z"/>
        </w:rPr>
      </w:pPr>
      <w:bookmarkStart w:id="309" w:name="_Toc501123003"/>
      <w:del w:id="310" w:author="Roman Treydel" w:date="2017-12-15T17:16:00Z">
        <w:r w:rsidRPr="008651A8" w:rsidDel="003A0547">
          <w:delText>Responsibilities</w:delText>
        </w:r>
        <w:bookmarkEnd w:id="309"/>
      </w:del>
    </w:p>
    <w:p w14:paraId="43394759" w14:textId="25DA46C7" w:rsidR="007E472B" w:rsidRPr="008651A8" w:rsidDel="003A0547" w:rsidRDefault="007E472B" w:rsidP="00BC209D">
      <w:pPr>
        <w:pStyle w:val="Titre5"/>
        <w:rPr>
          <w:del w:id="311" w:author="Roman Treydel" w:date="2017-12-15T17:16:00Z"/>
          <w:lang w:val="en-US"/>
        </w:rPr>
      </w:pPr>
      <w:del w:id="312" w:author="Roman Treydel" w:date="2017-12-15T17:16:00Z">
        <w:r w:rsidRPr="008651A8" w:rsidDel="003A0547">
          <w:rPr>
            <w:lang w:val="en-US"/>
          </w:rPr>
          <w:delText>Wayside Signals provides the following exemplary functionality:</w:delText>
        </w:r>
      </w:del>
    </w:p>
    <w:p w14:paraId="0772F495" w14:textId="66B94111" w:rsidR="007E472B" w:rsidRPr="00BC209D" w:rsidDel="003A0547" w:rsidRDefault="007E472B" w:rsidP="00361D88">
      <w:pPr>
        <w:pStyle w:val="Paragraphedeliste"/>
        <w:numPr>
          <w:ilvl w:val="0"/>
          <w:numId w:val="18"/>
        </w:numPr>
        <w:rPr>
          <w:del w:id="313" w:author="Roman Treydel" w:date="2017-12-15T17:16:00Z"/>
          <w:lang w:val="en-US"/>
        </w:rPr>
      </w:pPr>
      <w:del w:id="314" w:author="Roman Treydel" w:date="2017-12-15T17:16:00Z">
        <w:r w:rsidRPr="00BC209D" w:rsidDel="003A0547">
          <w:rPr>
            <w:lang w:val="en-US"/>
          </w:rPr>
          <w:delText>provide indication for the safe movement</w:delText>
        </w:r>
      </w:del>
    </w:p>
    <w:p w14:paraId="601DA409" w14:textId="2540165C" w:rsidR="007E472B" w:rsidRPr="008651A8" w:rsidDel="003A0547" w:rsidRDefault="007E472B" w:rsidP="00BC209D">
      <w:pPr>
        <w:pStyle w:val="Titre3"/>
        <w:rPr>
          <w:del w:id="315" w:author="Roman Treydel" w:date="2017-12-15T17:16:00Z"/>
          <w:lang w:val="en-US"/>
        </w:rPr>
      </w:pPr>
      <w:bookmarkStart w:id="316" w:name="_Toc501123004"/>
      <w:del w:id="317" w:author="Roman Treydel" w:date="2017-12-15T17:16:00Z">
        <w:r w:rsidRPr="008651A8" w:rsidDel="003A0547">
          <w:rPr>
            <w:lang w:val="en-US"/>
          </w:rPr>
          <w:lastRenderedPageBreak/>
          <w:delText>Requirements/Constraints:</w:delText>
        </w:r>
        <w:bookmarkEnd w:id="316"/>
      </w:del>
    </w:p>
    <w:p w14:paraId="6C2AD80A" w14:textId="5D01CD00" w:rsidR="007E472B" w:rsidRPr="008651A8" w:rsidDel="003A0547" w:rsidRDefault="007E472B" w:rsidP="00BC209D">
      <w:pPr>
        <w:pStyle w:val="Titre5"/>
        <w:rPr>
          <w:del w:id="318" w:author="Roman Treydel" w:date="2017-12-15T17:16:00Z"/>
          <w:lang w:val="en-US"/>
        </w:rPr>
      </w:pPr>
      <w:del w:id="319" w:author="Roman Treydel" w:date="2017-12-15T17:16:00Z">
        <w:r w:rsidRPr="008651A8" w:rsidDel="003A0547">
          <w:rPr>
            <w:lang w:val="en-US"/>
          </w:rPr>
          <w:delText>None</w:delText>
        </w:r>
      </w:del>
    </w:p>
    <w:p w14:paraId="42AEF19E" w14:textId="628DB90F" w:rsidR="007E472B" w:rsidRPr="008651A8" w:rsidDel="003A0547" w:rsidRDefault="007E472B" w:rsidP="00BC209D">
      <w:pPr>
        <w:pStyle w:val="Titre3"/>
        <w:rPr>
          <w:del w:id="320" w:author="Roman Treydel" w:date="2017-12-15T17:16:00Z"/>
          <w:lang w:val="en-US"/>
        </w:rPr>
      </w:pPr>
      <w:bookmarkStart w:id="321" w:name="_Toc501123005"/>
      <w:del w:id="322" w:author="Roman Treydel" w:date="2017-12-15T17:16:00Z">
        <w:r w:rsidRPr="008651A8" w:rsidDel="003A0547">
          <w:rPr>
            <w:lang w:val="en-US"/>
          </w:rPr>
          <w:delText>Actor-Actor-Communication</w:delText>
        </w:r>
        <w:bookmarkEnd w:id="321"/>
      </w:del>
    </w:p>
    <w:p w14:paraId="4C780926" w14:textId="3A5879B3" w:rsidR="007E472B" w:rsidDel="003A0547" w:rsidRDefault="007E472B" w:rsidP="00BC209D">
      <w:pPr>
        <w:pStyle w:val="Titre5"/>
        <w:rPr>
          <w:del w:id="323" w:author="Roman Treydel" w:date="2017-12-15T17:16:00Z"/>
          <w:lang w:val="en-US"/>
        </w:rPr>
      </w:pPr>
      <w:del w:id="324" w:author="Roman Treydel" w:date="2017-12-15T17:16:00Z">
        <w:r w:rsidRPr="008651A8" w:rsidDel="003A0547">
          <w:rPr>
            <w:lang w:val="en-US"/>
          </w:rPr>
          <w:delText>Wayside Signals is also in communication with:</w:delText>
        </w:r>
      </w:del>
    </w:p>
    <w:p w14:paraId="3403CCF9" w14:textId="4053BCB4" w:rsidR="007E472B" w:rsidDel="003A0547" w:rsidRDefault="007E472B" w:rsidP="00361D88">
      <w:pPr>
        <w:pStyle w:val="Paragraphedeliste"/>
        <w:numPr>
          <w:ilvl w:val="0"/>
          <w:numId w:val="18"/>
        </w:numPr>
        <w:rPr>
          <w:del w:id="325" w:author="Roman Treydel" w:date="2017-12-15T17:16:00Z"/>
        </w:rPr>
      </w:pPr>
      <w:del w:id="326" w:author="Roman Treydel" w:date="2017-12-15T17:16:00Z">
        <w:r w:rsidRPr="008651A8" w:rsidDel="003A0547">
          <w:delText>Control Center</w:delText>
        </w:r>
      </w:del>
    </w:p>
    <w:p w14:paraId="10DB41F4" w14:textId="7B8653CA" w:rsidR="007E472B" w:rsidRPr="008651A8" w:rsidDel="003A0547" w:rsidRDefault="007E472B" w:rsidP="00361D88">
      <w:pPr>
        <w:pStyle w:val="Paragraphedeliste"/>
        <w:numPr>
          <w:ilvl w:val="0"/>
          <w:numId w:val="18"/>
        </w:numPr>
        <w:rPr>
          <w:del w:id="327" w:author="Roman Treydel" w:date="2017-12-15T17:16:00Z"/>
        </w:rPr>
      </w:pPr>
      <w:del w:id="328" w:author="Roman Treydel" w:date="2017-12-15T17:16:00Z">
        <w:r w:rsidDel="003A0547">
          <w:delText>ATP</w:delText>
        </w:r>
      </w:del>
    </w:p>
    <w:p w14:paraId="467DEAC8" w14:textId="77777777" w:rsidR="007E472B" w:rsidRDefault="007E472B" w:rsidP="004E3D60">
      <w:pPr>
        <w:pStyle w:val="Titre2"/>
        <w:rPr>
          <w:lang w:val="en-US"/>
        </w:rPr>
      </w:pPr>
      <w:bookmarkStart w:id="329" w:name="_Toc494969664"/>
      <w:bookmarkStart w:id="330" w:name="_Toc501123091"/>
      <w:r w:rsidRPr="004E3D60">
        <w:t>Train</w:t>
      </w:r>
      <w:r>
        <w:rPr>
          <w:lang w:val="en-US"/>
        </w:rPr>
        <w:t xml:space="preserve"> Attendant</w:t>
      </w:r>
      <w:bookmarkEnd w:id="329"/>
      <w:bookmarkEnd w:id="330"/>
    </w:p>
    <w:p w14:paraId="67A4DCE3" w14:textId="77777777" w:rsidR="007E472B" w:rsidRPr="008651A8" w:rsidRDefault="007E472B" w:rsidP="004E3D60">
      <w:pPr>
        <w:pStyle w:val="Titre3"/>
      </w:pPr>
      <w:r w:rsidRPr="008651A8">
        <w:t>Role</w:t>
      </w:r>
    </w:p>
    <w:p w14:paraId="3ABACF53" w14:textId="77777777" w:rsidR="007E472B" w:rsidRDefault="007E472B" w:rsidP="004E3D60">
      <w:pPr>
        <w:pStyle w:val="Titre5"/>
      </w:pPr>
      <w:r w:rsidRPr="008651A8">
        <w:rPr>
          <w:lang w:val="en-US"/>
        </w:rPr>
        <w:t>Train Attendant represents a person performing a given set of</w:t>
      </w:r>
      <w:r w:rsidR="004E3D60">
        <w:rPr>
          <w:lang w:val="en-US"/>
        </w:rPr>
        <w:t xml:space="preserve"> </w:t>
      </w:r>
      <w:r w:rsidRPr="008651A8">
        <w:t>operational tasks.</w:t>
      </w:r>
    </w:p>
    <w:p w14:paraId="2BB07B58" w14:textId="77777777" w:rsidR="007E472B" w:rsidRPr="008651A8" w:rsidRDefault="007E472B" w:rsidP="007E472B">
      <w:pPr>
        <w:autoSpaceDE w:val="0"/>
        <w:autoSpaceDN w:val="0"/>
        <w:adjustRightInd w:val="0"/>
        <w:ind w:left="708"/>
        <w:rPr>
          <w:rFonts w:ascii="DBOffice" w:hAnsi="DBOffice" w:cs="DBOffice"/>
          <w:sz w:val="20"/>
        </w:rPr>
      </w:pPr>
    </w:p>
    <w:p w14:paraId="2C78B0CB" w14:textId="77777777" w:rsidR="007E472B" w:rsidRPr="008651A8" w:rsidRDefault="007E472B" w:rsidP="004E3D60">
      <w:pPr>
        <w:pStyle w:val="Titre3"/>
      </w:pPr>
      <w:r w:rsidRPr="008651A8">
        <w:t>Responsibilities</w:t>
      </w:r>
    </w:p>
    <w:p w14:paraId="2D231CB6" w14:textId="77777777" w:rsidR="007E472B" w:rsidRPr="008651A8" w:rsidRDefault="007E472B" w:rsidP="004E3D60">
      <w:pPr>
        <w:pStyle w:val="Titre5"/>
        <w:rPr>
          <w:lang w:val="en-US"/>
        </w:rPr>
      </w:pPr>
      <w:r w:rsidRPr="008651A8">
        <w:rPr>
          <w:lang w:val="en-US"/>
        </w:rPr>
        <w:t>Train Attendant provides the following exemplary functionality:</w:t>
      </w:r>
    </w:p>
    <w:p w14:paraId="3711381A" w14:textId="77777777" w:rsidR="007E472B" w:rsidRPr="00662321" w:rsidRDefault="007E472B" w:rsidP="00361D88">
      <w:pPr>
        <w:pStyle w:val="Paragraphedeliste"/>
        <w:numPr>
          <w:ilvl w:val="0"/>
          <w:numId w:val="19"/>
        </w:numPr>
        <w:rPr>
          <w:lang w:val="en-US"/>
        </w:rPr>
      </w:pPr>
      <w:r w:rsidRPr="00662321">
        <w:rPr>
          <w:lang w:val="en-US"/>
        </w:rPr>
        <w:t>Provide service to Passengers also degraded situation</w:t>
      </w:r>
    </w:p>
    <w:p w14:paraId="2AA209F3" w14:textId="77777777" w:rsidR="007E472B" w:rsidRPr="00662321" w:rsidRDefault="007E472B" w:rsidP="00361D88">
      <w:pPr>
        <w:pStyle w:val="Paragraphedeliste"/>
        <w:numPr>
          <w:ilvl w:val="0"/>
          <w:numId w:val="19"/>
        </w:numPr>
        <w:rPr>
          <w:lang w:val="en-US"/>
        </w:rPr>
      </w:pPr>
      <w:r w:rsidRPr="00662321">
        <w:rPr>
          <w:lang w:val="en-US"/>
        </w:rPr>
        <w:t>Monitoring the state of the train</w:t>
      </w:r>
    </w:p>
    <w:p w14:paraId="25647437" w14:textId="77777777" w:rsidR="007E472B" w:rsidRPr="00662321" w:rsidRDefault="007E472B" w:rsidP="00361D88">
      <w:pPr>
        <w:pStyle w:val="Paragraphedeliste"/>
        <w:numPr>
          <w:ilvl w:val="0"/>
          <w:numId w:val="19"/>
        </w:numPr>
        <w:rPr>
          <w:lang w:val="en-US"/>
        </w:rPr>
      </w:pPr>
      <w:r w:rsidRPr="00662321">
        <w:rPr>
          <w:lang w:val="en-US"/>
        </w:rPr>
        <w:t>Reporting problems to the Control Center</w:t>
      </w:r>
    </w:p>
    <w:p w14:paraId="19CB19A8" w14:textId="77777777" w:rsidR="007E472B" w:rsidRPr="00662321" w:rsidRDefault="007E472B" w:rsidP="00361D88">
      <w:pPr>
        <w:pStyle w:val="Paragraphedeliste"/>
        <w:numPr>
          <w:ilvl w:val="0"/>
          <w:numId w:val="19"/>
        </w:numPr>
        <w:rPr>
          <w:lang w:val="en-US"/>
        </w:rPr>
      </w:pPr>
      <w:r w:rsidRPr="00662321">
        <w:rPr>
          <w:lang w:val="en-US"/>
        </w:rPr>
        <w:t>Cancelling the door release for departing stations</w:t>
      </w:r>
    </w:p>
    <w:p w14:paraId="1FA3F3F0" w14:textId="77777777" w:rsidR="007E472B" w:rsidRDefault="007E472B" w:rsidP="00361D88">
      <w:pPr>
        <w:pStyle w:val="Paragraphedeliste"/>
        <w:numPr>
          <w:ilvl w:val="0"/>
          <w:numId w:val="19"/>
        </w:numPr>
      </w:pPr>
      <w:r w:rsidRPr="008651A8">
        <w:t>Recovery after disturbances</w:t>
      </w:r>
    </w:p>
    <w:p w14:paraId="6FD1F09D" w14:textId="77777777" w:rsidR="007E472B" w:rsidRPr="008651A8" w:rsidRDefault="007E472B" w:rsidP="007E472B">
      <w:pPr>
        <w:autoSpaceDE w:val="0"/>
        <w:autoSpaceDN w:val="0"/>
        <w:adjustRightInd w:val="0"/>
        <w:ind w:left="1416"/>
        <w:rPr>
          <w:rFonts w:ascii="DBOffice" w:hAnsi="DBOffice" w:cs="DBOffice"/>
          <w:sz w:val="20"/>
        </w:rPr>
      </w:pPr>
    </w:p>
    <w:p w14:paraId="64089A3D" w14:textId="77777777" w:rsidR="007E472B" w:rsidRPr="008651A8" w:rsidRDefault="007E472B" w:rsidP="004E3D60">
      <w:pPr>
        <w:pStyle w:val="Titre3"/>
      </w:pPr>
      <w:r w:rsidRPr="008651A8">
        <w:t>Requirements/Constraints:</w:t>
      </w:r>
    </w:p>
    <w:p w14:paraId="391202E2" w14:textId="77777777" w:rsidR="007E472B" w:rsidRDefault="007E472B" w:rsidP="00662321">
      <w:pPr>
        <w:pStyle w:val="Titre5"/>
      </w:pPr>
      <w:r w:rsidRPr="008651A8">
        <w:t>None</w:t>
      </w:r>
    </w:p>
    <w:p w14:paraId="03056116" w14:textId="77777777" w:rsidR="007E472B" w:rsidRPr="008651A8" w:rsidRDefault="007E472B" w:rsidP="007E472B">
      <w:pPr>
        <w:autoSpaceDE w:val="0"/>
        <w:autoSpaceDN w:val="0"/>
        <w:adjustRightInd w:val="0"/>
        <w:ind w:left="708"/>
        <w:rPr>
          <w:rFonts w:ascii="DBOffice" w:hAnsi="DBOffice" w:cs="DBOffice"/>
          <w:sz w:val="20"/>
        </w:rPr>
      </w:pPr>
    </w:p>
    <w:p w14:paraId="006A3953" w14:textId="77777777" w:rsidR="007E472B" w:rsidRPr="008651A8" w:rsidRDefault="007E472B" w:rsidP="004E3D60">
      <w:pPr>
        <w:pStyle w:val="Titre3"/>
      </w:pPr>
      <w:r w:rsidRPr="008651A8">
        <w:t>Actor-Actor-Communication</w:t>
      </w:r>
    </w:p>
    <w:p w14:paraId="0625DEB4" w14:textId="77777777" w:rsidR="007E472B" w:rsidRPr="008651A8" w:rsidRDefault="007E472B" w:rsidP="00662321">
      <w:pPr>
        <w:pStyle w:val="Titre5"/>
        <w:rPr>
          <w:lang w:val="en-US"/>
        </w:rPr>
      </w:pPr>
      <w:r w:rsidRPr="008651A8">
        <w:rPr>
          <w:lang w:val="en-US"/>
        </w:rPr>
        <w:t>Train Attendant is also in communication with:</w:t>
      </w:r>
    </w:p>
    <w:p w14:paraId="75DD56AE" w14:textId="77777777" w:rsidR="007E472B" w:rsidRPr="008651A8" w:rsidRDefault="007E472B" w:rsidP="00361D88">
      <w:pPr>
        <w:pStyle w:val="Paragraphedeliste"/>
        <w:numPr>
          <w:ilvl w:val="0"/>
          <w:numId w:val="20"/>
        </w:numPr>
      </w:pPr>
      <w:r w:rsidRPr="008651A8">
        <w:t>Control Center</w:t>
      </w:r>
    </w:p>
    <w:p w14:paraId="4753403C" w14:textId="77777777" w:rsidR="007E472B" w:rsidRPr="008651A8" w:rsidRDefault="007E472B" w:rsidP="00361D88">
      <w:pPr>
        <w:pStyle w:val="Paragraphedeliste"/>
        <w:numPr>
          <w:ilvl w:val="0"/>
          <w:numId w:val="20"/>
        </w:numPr>
      </w:pPr>
      <w:r w:rsidRPr="008651A8">
        <w:t>Diagnostic System</w:t>
      </w:r>
    </w:p>
    <w:p w14:paraId="5FD426EB" w14:textId="77777777" w:rsidR="007E472B" w:rsidRPr="008651A8" w:rsidRDefault="007E472B" w:rsidP="00361D88">
      <w:pPr>
        <w:pStyle w:val="Paragraphedeliste"/>
        <w:numPr>
          <w:ilvl w:val="0"/>
          <w:numId w:val="20"/>
        </w:numPr>
      </w:pPr>
      <w:r w:rsidRPr="008651A8">
        <w:t>Passenger</w:t>
      </w:r>
    </w:p>
    <w:p w14:paraId="68E5FF81" w14:textId="77777777" w:rsidR="007E472B" w:rsidRPr="002A7478" w:rsidRDefault="007E472B" w:rsidP="00361D88">
      <w:pPr>
        <w:pStyle w:val="Paragraphedeliste"/>
        <w:numPr>
          <w:ilvl w:val="0"/>
          <w:numId w:val="20"/>
        </w:numPr>
        <w:rPr>
          <w:lang w:val="en-US"/>
        </w:rPr>
      </w:pPr>
      <w:r w:rsidRPr="008651A8">
        <w:t>Wayside Signals</w:t>
      </w:r>
    </w:p>
    <w:p w14:paraId="5A87D48C" w14:textId="77050D26" w:rsidR="007E472B" w:rsidDel="003A0547" w:rsidRDefault="007E472B" w:rsidP="002A7478">
      <w:pPr>
        <w:pStyle w:val="Titre2"/>
        <w:rPr>
          <w:del w:id="331" w:author="Roman Treydel" w:date="2017-12-15T17:16:00Z"/>
          <w:lang w:val="en-US"/>
        </w:rPr>
      </w:pPr>
      <w:bookmarkStart w:id="332" w:name="_Toc494969665"/>
      <w:bookmarkStart w:id="333" w:name="_Toc501123011"/>
      <w:bookmarkStart w:id="334" w:name="_Toc501123092"/>
      <w:del w:id="335" w:author="Roman Treydel" w:date="2017-12-15T17:16:00Z">
        <w:r w:rsidDel="003A0547">
          <w:rPr>
            <w:lang w:val="en-US"/>
          </w:rPr>
          <w:delText>ATO Controlled Local Train Equipment</w:delText>
        </w:r>
        <w:bookmarkEnd w:id="332"/>
        <w:bookmarkEnd w:id="333"/>
        <w:bookmarkEnd w:id="334"/>
        <w:r w:rsidDel="003A0547">
          <w:rPr>
            <w:lang w:val="en-US"/>
          </w:rPr>
          <w:delText xml:space="preserve"> </w:delText>
        </w:r>
      </w:del>
    </w:p>
    <w:p w14:paraId="27F1F326" w14:textId="18CB325B" w:rsidR="007E472B" w:rsidRPr="008651A8" w:rsidDel="003A0547" w:rsidRDefault="007E472B" w:rsidP="002A7478">
      <w:pPr>
        <w:pStyle w:val="Titre3"/>
        <w:rPr>
          <w:del w:id="336" w:author="Roman Treydel" w:date="2017-12-15T17:16:00Z"/>
        </w:rPr>
      </w:pPr>
      <w:bookmarkStart w:id="337" w:name="_Toc501123012"/>
      <w:del w:id="338" w:author="Roman Treydel" w:date="2017-12-15T17:16:00Z">
        <w:r w:rsidRPr="008651A8" w:rsidDel="003A0547">
          <w:delText>Role</w:delText>
        </w:r>
        <w:bookmarkEnd w:id="337"/>
      </w:del>
    </w:p>
    <w:p w14:paraId="0809CF0D" w14:textId="7BC9CF2D" w:rsidR="007E472B" w:rsidRPr="008651A8" w:rsidDel="003A0547" w:rsidRDefault="007E472B" w:rsidP="002A7478">
      <w:pPr>
        <w:pStyle w:val="Titre5"/>
        <w:rPr>
          <w:del w:id="339" w:author="Roman Treydel" w:date="2017-12-15T17:16:00Z"/>
          <w:lang w:val="en-US"/>
        </w:rPr>
      </w:pPr>
      <w:del w:id="340" w:author="Roman Treydel" w:date="2017-12-15T17:16:00Z">
        <w:r w:rsidRPr="008651A8" w:rsidDel="003A0547">
          <w:rPr>
            <w:lang w:val="en-US"/>
          </w:rPr>
          <w:delText>ATO Controlled Local Train Equipment represents train</w:delText>
        </w:r>
        <w:r w:rsidR="002A7478" w:rsidDel="003A0547">
          <w:rPr>
            <w:lang w:val="en-US"/>
          </w:rPr>
          <w:delText xml:space="preserve"> </w:delText>
        </w:r>
        <w:r w:rsidRPr="008651A8" w:rsidDel="003A0547">
          <w:rPr>
            <w:lang w:val="en-US"/>
          </w:rPr>
          <w:delText>equipment with control by SysATO (Train- and Trackside).</w:delText>
        </w:r>
      </w:del>
    </w:p>
    <w:p w14:paraId="7B58DBD1" w14:textId="7EE56A1C" w:rsidR="007E472B" w:rsidRPr="008651A8" w:rsidDel="003A0547" w:rsidRDefault="007E472B" w:rsidP="002A7478">
      <w:pPr>
        <w:pStyle w:val="Titre3"/>
        <w:rPr>
          <w:del w:id="341" w:author="Roman Treydel" w:date="2017-12-15T17:16:00Z"/>
        </w:rPr>
      </w:pPr>
      <w:bookmarkStart w:id="342" w:name="_Toc501123013"/>
      <w:del w:id="343" w:author="Roman Treydel" w:date="2017-12-15T17:16:00Z">
        <w:r w:rsidRPr="008651A8" w:rsidDel="003A0547">
          <w:lastRenderedPageBreak/>
          <w:delText>Responsibilities</w:delText>
        </w:r>
        <w:bookmarkEnd w:id="342"/>
      </w:del>
    </w:p>
    <w:p w14:paraId="1AF5E6AD" w14:textId="5E4C4EB6" w:rsidR="007E472B" w:rsidRPr="008651A8" w:rsidDel="003A0547" w:rsidRDefault="007E472B" w:rsidP="002A7478">
      <w:pPr>
        <w:pStyle w:val="Titre5"/>
        <w:rPr>
          <w:del w:id="344" w:author="Roman Treydel" w:date="2017-12-15T17:16:00Z"/>
          <w:lang w:val="en-US"/>
        </w:rPr>
      </w:pPr>
      <w:del w:id="345" w:author="Roman Treydel" w:date="2017-12-15T17:16:00Z">
        <w:r w:rsidRPr="008651A8" w:rsidDel="003A0547">
          <w:rPr>
            <w:lang w:val="en-US"/>
          </w:rPr>
          <w:delText>ATO Controlled Local Train Equipment provides the following</w:delText>
        </w:r>
        <w:r w:rsidR="002A7478" w:rsidDel="003A0547">
          <w:rPr>
            <w:lang w:val="en-US"/>
          </w:rPr>
          <w:delText xml:space="preserve"> </w:delText>
        </w:r>
        <w:r w:rsidRPr="008651A8" w:rsidDel="003A0547">
          <w:delText>exemplary functionality:</w:delText>
        </w:r>
      </w:del>
    </w:p>
    <w:p w14:paraId="669F372A" w14:textId="00DDB2A9" w:rsidR="007E472B" w:rsidRPr="002A7478" w:rsidDel="003A0547" w:rsidRDefault="007E472B" w:rsidP="00361D88">
      <w:pPr>
        <w:pStyle w:val="Paragraphedeliste"/>
        <w:numPr>
          <w:ilvl w:val="0"/>
          <w:numId w:val="21"/>
        </w:numPr>
        <w:rPr>
          <w:del w:id="346" w:author="Roman Treydel" w:date="2017-12-15T17:16:00Z"/>
          <w:lang w:val="en-US"/>
        </w:rPr>
      </w:pPr>
      <w:del w:id="347" w:author="Roman Treydel" w:date="2017-12-15T17:16:00Z">
        <w:r w:rsidRPr="002A7478" w:rsidDel="003A0547">
          <w:rPr>
            <w:lang w:val="en-US"/>
          </w:rPr>
          <w:delText>Event-based control of local train equipment:</w:delText>
        </w:r>
      </w:del>
    </w:p>
    <w:p w14:paraId="05142891" w14:textId="4499B57B" w:rsidR="007E472B" w:rsidRPr="002A7478" w:rsidDel="003A0547" w:rsidRDefault="007E472B" w:rsidP="00361D88">
      <w:pPr>
        <w:pStyle w:val="Paragraphedeliste"/>
        <w:numPr>
          <w:ilvl w:val="1"/>
          <w:numId w:val="21"/>
        </w:numPr>
        <w:rPr>
          <w:del w:id="348" w:author="Roman Treydel" w:date="2017-12-15T17:16:00Z"/>
          <w:lang w:val="en-US"/>
        </w:rPr>
      </w:pPr>
      <w:del w:id="349" w:author="Roman Treydel" w:date="2017-12-15T17:16:00Z">
        <w:r w:rsidRPr="002A7478" w:rsidDel="003A0547">
          <w:rPr>
            <w:lang w:val="en-US"/>
          </w:rPr>
          <w:delText>Provide local door function</w:delText>
        </w:r>
      </w:del>
    </w:p>
    <w:p w14:paraId="71650223" w14:textId="07D581F1" w:rsidR="007E472B" w:rsidRPr="002A7478" w:rsidDel="003A0547" w:rsidRDefault="007E472B" w:rsidP="00361D88">
      <w:pPr>
        <w:pStyle w:val="Paragraphedeliste"/>
        <w:numPr>
          <w:ilvl w:val="1"/>
          <w:numId w:val="21"/>
        </w:numPr>
        <w:rPr>
          <w:del w:id="350" w:author="Roman Treydel" w:date="2017-12-15T17:16:00Z"/>
          <w:lang w:val="en-US"/>
        </w:rPr>
      </w:pPr>
      <w:del w:id="351" w:author="Roman Treydel" w:date="2017-12-15T17:16:00Z">
        <w:r w:rsidRPr="002A7478" w:rsidDel="003A0547">
          <w:rPr>
            <w:lang w:val="en-US"/>
          </w:rPr>
          <w:delText>Provide individual pantograph function</w:delText>
        </w:r>
      </w:del>
    </w:p>
    <w:p w14:paraId="4B0FF326" w14:textId="3EB52AFA" w:rsidR="007E472B" w:rsidRPr="002A7478" w:rsidDel="003A0547" w:rsidRDefault="007E472B" w:rsidP="00361D88">
      <w:pPr>
        <w:pStyle w:val="Paragraphedeliste"/>
        <w:numPr>
          <w:ilvl w:val="0"/>
          <w:numId w:val="21"/>
        </w:numPr>
        <w:rPr>
          <w:del w:id="352" w:author="Roman Treydel" w:date="2017-12-15T17:16:00Z"/>
          <w:lang w:val="en-US"/>
        </w:rPr>
      </w:pPr>
      <w:del w:id="353" w:author="Roman Treydel" w:date="2017-12-15T17:16:00Z">
        <w:r w:rsidRPr="002A7478" w:rsidDel="003A0547">
          <w:rPr>
            <w:lang w:val="en-US"/>
          </w:rPr>
          <w:delText>Continuous control of local train equipment:</w:delText>
        </w:r>
      </w:del>
    </w:p>
    <w:p w14:paraId="3DEFCB27" w14:textId="45F1F60D" w:rsidR="007E472B" w:rsidRPr="002A7478" w:rsidDel="003A0547" w:rsidRDefault="007E472B" w:rsidP="00361D88">
      <w:pPr>
        <w:pStyle w:val="Paragraphedeliste"/>
        <w:numPr>
          <w:ilvl w:val="1"/>
          <w:numId w:val="21"/>
        </w:numPr>
        <w:rPr>
          <w:del w:id="354" w:author="Roman Treydel" w:date="2017-12-15T17:16:00Z"/>
          <w:lang w:val="en-US"/>
        </w:rPr>
      </w:pPr>
      <w:del w:id="355" w:author="Roman Treydel" w:date="2017-12-15T17:16:00Z">
        <w:r w:rsidRPr="002A7478" w:rsidDel="003A0547">
          <w:rPr>
            <w:lang w:val="en-US"/>
          </w:rPr>
          <w:delText>Provide traction effort per drive</w:delText>
        </w:r>
      </w:del>
    </w:p>
    <w:p w14:paraId="3351628C" w14:textId="382C35F4" w:rsidR="007E472B" w:rsidRPr="002A7478" w:rsidDel="003A0547" w:rsidRDefault="007E472B" w:rsidP="00361D88">
      <w:pPr>
        <w:pStyle w:val="Paragraphedeliste"/>
        <w:numPr>
          <w:ilvl w:val="1"/>
          <w:numId w:val="21"/>
        </w:numPr>
        <w:rPr>
          <w:del w:id="356" w:author="Roman Treydel" w:date="2017-12-15T17:16:00Z"/>
          <w:lang w:val="en-US"/>
        </w:rPr>
      </w:pPr>
      <w:del w:id="357" w:author="Roman Treydel" w:date="2017-12-15T17:16:00Z">
        <w:r w:rsidRPr="002A7478" w:rsidDel="003A0547">
          <w:rPr>
            <w:lang w:val="en-US"/>
          </w:rPr>
          <w:delText>Provide braking effort per vehicle</w:delText>
        </w:r>
      </w:del>
    </w:p>
    <w:p w14:paraId="543E645B" w14:textId="184F7A42" w:rsidR="007E472B" w:rsidRPr="002A7478" w:rsidDel="003A0547" w:rsidRDefault="007E472B" w:rsidP="00361D88">
      <w:pPr>
        <w:pStyle w:val="Paragraphedeliste"/>
        <w:numPr>
          <w:ilvl w:val="1"/>
          <w:numId w:val="21"/>
        </w:numPr>
        <w:rPr>
          <w:del w:id="358" w:author="Roman Treydel" w:date="2017-12-15T17:16:00Z"/>
          <w:lang w:val="en-US"/>
        </w:rPr>
      </w:pPr>
      <w:del w:id="359" w:author="Roman Treydel" w:date="2017-12-15T17:16:00Z">
        <w:r w:rsidRPr="002A7478" w:rsidDel="003A0547">
          <w:rPr>
            <w:lang w:val="en-US"/>
          </w:rPr>
          <w:delText>Provide odometry information</w:delText>
        </w:r>
      </w:del>
    </w:p>
    <w:p w14:paraId="789CEC8B" w14:textId="181E82D4" w:rsidR="007E472B" w:rsidRPr="002A7478" w:rsidDel="003A0547" w:rsidRDefault="007E472B" w:rsidP="00361D88">
      <w:pPr>
        <w:pStyle w:val="Paragraphedeliste"/>
        <w:numPr>
          <w:ilvl w:val="1"/>
          <w:numId w:val="21"/>
        </w:numPr>
        <w:rPr>
          <w:del w:id="360" w:author="Roman Treydel" w:date="2017-12-15T17:16:00Z"/>
          <w:lang w:val="en-US"/>
        </w:rPr>
      </w:pPr>
      <w:del w:id="361" w:author="Roman Treydel" w:date="2017-12-15T17:16:00Z">
        <w:r w:rsidRPr="002A7478" w:rsidDel="003A0547">
          <w:rPr>
            <w:lang w:val="en-US"/>
          </w:rPr>
          <w:delText>Provide adhesion information</w:delText>
        </w:r>
      </w:del>
    </w:p>
    <w:p w14:paraId="372B8982" w14:textId="11912255" w:rsidR="007E472B" w:rsidRPr="002A7478" w:rsidDel="003A0547" w:rsidRDefault="007E472B" w:rsidP="00361D88">
      <w:pPr>
        <w:pStyle w:val="Paragraphedeliste"/>
        <w:numPr>
          <w:ilvl w:val="0"/>
          <w:numId w:val="21"/>
        </w:numPr>
        <w:rPr>
          <w:del w:id="362" w:author="Roman Treydel" w:date="2017-12-15T17:16:00Z"/>
          <w:lang w:val="en-US"/>
        </w:rPr>
      </w:pPr>
      <w:del w:id="363" w:author="Roman Treydel" w:date="2017-12-15T17:16:00Z">
        <w:r w:rsidRPr="002A7478" w:rsidDel="003A0547">
          <w:rPr>
            <w:lang w:val="en-US"/>
          </w:rPr>
          <w:delText>In CENELC Phase 4, this actor may be split up in</w:delText>
        </w:r>
        <w:r w:rsidR="002A7478" w:rsidRPr="002A7478" w:rsidDel="003A0547">
          <w:rPr>
            <w:lang w:val="en-US"/>
          </w:rPr>
          <w:delText xml:space="preserve"> </w:delText>
        </w:r>
        <w:r w:rsidRPr="002A7478" w:rsidDel="003A0547">
          <w:rPr>
            <w:lang w:val="en-US"/>
          </w:rPr>
          <w:delText xml:space="preserve">multiple actors depending of the </w:delText>
        </w:r>
        <w:r w:rsidR="002A7478" w:rsidRPr="002A7478" w:rsidDel="003A0547">
          <w:rPr>
            <w:lang w:val="en-US"/>
          </w:rPr>
          <w:delText>chosen</w:delText>
        </w:r>
        <w:r w:rsidRPr="002A7478" w:rsidDel="003A0547">
          <w:rPr>
            <w:lang w:val="en-US"/>
          </w:rPr>
          <w:delText xml:space="preserve"> technical</w:delText>
        </w:r>
        <w:r w:rsidR="002A7478" w:rsidRPr="002A7478" w:rsidDel="003A0547">
          <w:rPr>
            <w:lang w:val="en-US"/>
          </w:rPr>
          <w:delText xml:space="preserve"> </w:delText>
        </w:r>
        <w:r w:rsidRPr="002A7478" w:rsidDel="003A0547">
          <w:rPr>
            <w:lang w:val="en-US"/>
          </w:rPr>
          <w:delText>solution.</w:delText>
        </w:r>
      </w:del>
    </w:p>
    <w:p w14:paraId="1C470131" w14:textId="0AE8C102" w:rsidR="007E472B" w:rsidRPr="008651A8" w:rsidDel="003A0547" w:rsidRDefault="007E472B" w:rsidP="002A7478">
      <w:pPr>
        <w:pStyle w:val="Titre3"/>
        <w:rPr>
          <w:del w:id="364" w:author="Roman Treydel" w:date="2017-12-15T17:16:00Z"/>
          <w:lang w:val="en-US"/>
        </w:rPr>
      </w:pPr>
      <w:bookmarkStart w:id="365" w:name="_Toc501123014"/>
      <w:del w:id="366" w:author="Roman Treydel" w:date="2017-12-15T17:16:00Z">
        <w:r w:rsidRPr="008651A8" w:rsidDel="003A0547">
          <w:rPr>
            <w:lang w:val="en-US"/>
          </w:rPr>
          <w:delText>Requirements/Constraints:</w:delText>
        </w:r>
        <w:bookmarkEnd w:id="365"/>
      </w:del>
    </w:p>
    <w:p w14:paraId="6B057AC8" w14:textId="42B3E971" w:rsidR="007E472B" w:rsidDel="003A0547" w:rsidRDefault="007E472B" w:rsidP="002A7478">
      <w:pPr>
        <w:pStyle w:val="Titre5"/>
        <w:rPr>
          <w:del w:id="367" w:author="Roman Treydel" w:date="2017-12-15T17:16:00Z"/>
          <w:lang w:val="en-US"/>
        </w:rPr>
      </w:pPr>
      <w:del w:id="368" w:author="Roman Treydel" w:date="2017-12-15T17:16:00Z">
        <w:r w:rsidRPr="008651A8" w:rsidDel="003A0547">
          <w:rPr>
            <w:lang w:val="en-US"/>
          </w:rPr>
          <w:delText>None</w:delText>
        </w:r>
      </w:del>
    </w:p>
    <w:p w14:paraId="4C443D85" w14:textId="0B0F75FC" w:rsidR="007E472B" w:rsidRPr="008651A8" w:rsidDel="003A0547" w:rsidRDefault="007E472B" w:rsidP="007E472B">
      <w:pPr>
        <w:autoSpaceDE w:val="0"/>
        <w:autoSpaceDN w:val="0"/>
        <w:adjustRightInd w:val="0"/>
        <w:ind w:left="708"/>
        <w:rPr>
          <w:del w:id="369" w:author="Roman Treydel" w:date="2017-12-15T17:16:00Z"/>
          <w:rFonts w:ascii="DBOffice" w:hAnsi="DBOffice" w:cs="DBOffice"/>
          <w:sz w:val="20"/>
          <w:lang w:val="en-US"/>
        </w:rPr>
      </w:pPr>
    </w:p>
    <w:p w14:paraId="70F902B0" w14:textId="5FE3D514" w:rsidR="007E472B" w:rsidRPr="008651A8" w:rsidDel="003A0547" w:rsidRDefault="007E472B" w:rsidP="002A7478">
      <w:pPr>
        <w:pStyle w:val="Titre3"/>
        <w:rPr>
          <w:del w:id="370" w:author="Roman Treydel" w:date="2017-12-15T17:16:00Z"/>
          <w:lang w:val="en-US"/>
        </w:rPr>
      </w:pPr>
      <w:bookmarkStart w:id="371" w:name="_Toc501123015"/>
      <w:del w:id="372" w:author="Roman Treydel" w:date="2017-12-15T17:16:00Z">
        <w:r w:rsidRPr="008651A8" w:rsidDel="003A0547">
          <w:rPr>
            <w:lang w:val="en-US"/>
          </w:rPr>
          <w:delText>Actor-Actor-Communication</w:delText>
        </w:r>
        <w:bookmarkEnd w:id="371"/>
      </w:del>
    </w:p>
    <w:p w14:paraId="1BE8FEF2" w14:textId="011F6466" w:rsidR="007E472B" w:rsidDel="003A0547" w:rsidRDefault="007E472B" w:rsidP="002A7478">
      <w:pPr>
        <w:pStyle w:val="Titre5"/>
        <w:rPr>
          <w:del w:id="373" w:author="Roman Treydel" w:date="2017-12-15T17:16:00Z"/>
        </w:rPr>
      </w:pPr>
      <w:del w:id="374" w:author="Roman Treydel" w:date="2017-12-15T17:16:00Z">
        <w:r w:rsidRPr="002A7478" w:rsidDel="003A0547">
          <w:rPr>
            <w:lang w:val="en-US"/>
          </w:rPr>
          <w:delText>ATO Controlled Local Train Equipment is also in</w:delText>
        </w:r>
        <w:r w:rsidR="002A7478" w:rsidDel="003A0547">
          <w:rPr>
            <w:lang w:val="en-US"/>
          </w:rPr>
          <w:delText xml:space="preserve"> </w:delText>
        </w:r>
        <w:r w:rsidDel="003A0547">
          <w:delText>communication with:</w:delText>
        </w:r>
      </w:del>
    </w:p>
    <w:p w14:paraId="548937B2" w14:textId="475835A1" w:rsidR="007E472B" w:rsidDel="003A0547" w:rsidRDefault="007E472B" w:rsidP="00361D88">
      <w:pPr>
        <w:pStyle w:val="Paragraphedeliste"/>
        <w:numPr>
          <w:ilvl w:val="0"/>
          <w:numId w:val="22"/>
        </w:numPr>
        <w:rPr>
          <w:del w:id="375" w:author="Roman Treydel" w:date="2017-12-15T17:16:00Z"/>
        </w:rPr>
      </w:pPr>
      <w:del w:id="376" w:author="Roman Treydel" w:date="2017-12-15T17:16:00Z">
        <w:r w:rsidRPr="008651A8" w:rsidDel="003A0547">
          <w:delText>Diagnostic System</w:delText>
        </w:r>
      </w:del>
    </w:p>
    <w:p w14:paraId="2F2A80D5" w14:textId="23B1DF88" w:rsidR="007E472B" w:rsidDel="003A0547" w:rsidRDefault="007E472B" w:rsidP="00361D88">
      <w:pPr>
        <w:pStyle w:val="Paragraphedeliste"/>
        <w:numPr>
          <w:ilvl w:val="0"/>
          <w:numId w:val="22"/>
        </w:numPr>
        <w:rPr>
          <w:del w:id="377" w:author="Roman Treydel" w:date="2017-12-15T17:16:00Z"/>
        </w:rPr>
      </w:pPr>
      <w:del w:id="378" w:author="Roman Treydel" w:date="2017-12-15T17:16:00Z">
        <w:r w:rsidDel="003A0547">
          <w:delText>Power Supply</w:delText>
        </w:r>
      </w:del>
    </w:p>
    <w:p w14:paraId="0C9D24B4" w14:textId="79D93241" w:rsidR="007E472B" w:rsidDel="003A0547" w:rsidRDefault="007E472B" w:rsidP="007E472B">
      <w:pPr>
        <w:pStyle w:val="Sansinterligne"/>
        <w:ind w:left="1416"/>
        <w:rPr>
          <w:del w:id="379" w:author="Roman Treydel" w:date="2017-12-15T17:16:00Z"/>
        </w:rPr>
      </w:pPr>
    </w:p>
    <w:p w14:paraId="0395BF26" w14:textId="1C69DD41" w:rsidR="007E472B" w:rsidRPr="008651A8" w:rsidDel="003A0547" w:rsidRDefault="007E472B" w:rsidP="007E472B">
      <w:pPr>
        <w:pStyle w:val="Sansinterligne"/>
        <w:ind w:left="1416"/>
        <w:rPr>
          <w:del w:id="380" w:author="Roman Treydel" w:date="2017-12-15T17:16:00Z"/>
          <w:lang w:val="en-US"/>
        </w:rPr>
      </w:pPr>
    </w:p>
    <w:p w14:paraId="22D2B94C" w14:textId="5B8252BD" w:rsidR="007E472B" w:rsidDel="003A0547" w:rsidRDefault="007E472B" w:rsidP="002A7478">
      <w:pPr>
        <w:pStyle w:val="Titre2"/>
        <w:rPr>
          <w:del w:id="381" w:author="Roman Treydel" w:date="2017-12-15T17:16:00Z"/>
          <w:lang w:val="en-US"/>
        </w:rPr>
      </w:pPr>
      <w:bookmarkStart w:id="382" w:name="_Toc494969666"/>
      <w:bookmarkStart w:id="383" w:name="_Toc501123016"/>
      <w:bookmarkStart w:id="384" w:name="_Toc501123093"/>
      <w:del w:id="385" w:author="Roman Treydel" w:date="2017-12-15T17:16:00Z">
        <w:r w:rsidRPr="002A7478" w:rsidDel="003A0547">
          <w:delText>Diagnostic</w:delText>
        </w:r>
        <w:r w:rsidDel="003A0547">
          <w:rPr>
            <w:lang w:val="en-US"/>
          </w:rPr>
          <w:delText xml:space="preserve"> System</w:delText>
        </w:r>
        <w:bookmarkEnd w:id="382"/>
        <w:bookmarkEnd w:id="383"/>
        <w:bookmarkEnd w:id="384"/>
      </w:del>
    </w:p>
    <w:p w14:paraId="091B5DB2" w14:textId="55A14557" w:rsidR="007E472B" w:rsidRPr="00E0728D" w:rsidDel="003A0547" w:rsidRDefault="007E472B" w:rsidP="002A7478">
      <w:pPr>
        <w:pStyle w:val="Titre3"/>
        <w:rPr>
          <w:del w:id="386" w:author="Roman Treydel" w:date="2017-12-15T17:16:00Z"/>
        </w:rPr>
      </w:pPr>
      <w:bookmarkStart w:id="387" w:name="_Toc501123017"/>
      <w:del w:id="388" w:author="Roman Treydel" w:date="2017-12-15T17:16:00Z">
        <w:r w:rsidRPr="00E0728D" w:rsidDel="003A0547">
          <w:delText>Role</w:delText>
        </w:r>
        <w:bookmarkEnd w:id="387"/>
      </w:del>
    </w:p>
    <w:p w14:paraId="79E63B45" w14:textId="6E0F3866" w:rsidR="007E472B" w:rsidDel="003A0547" w:rsidRDefault="007E472B" w:rsidP="002A7478">
      <w:pPr>
        <w:pStyle w:val="Titre5"/>
        <w:rPr>
          <w:del w:id="389" w:author="Roman Treydel" w:date="2017-12-15T17:16:00Z"/>
          <w:lang w:val="en-US"/>
        </w:rPr>
      </w:pPr>
      <w:del w:id="390" w:author="Roman Treydel" w:date="2017-12-15T17:16:00Z">
        <w:r w:rsidRPr="00E0728D" w:rsidDel="003A0547">
          <w:rPr>
            <w:lang w:val="en-US"/>
          </w:rPr>
          <w:delText>Diagnostic System represents a system monitoring state and</w:delText>
        </w:r>
        <w:r w:rsidR="002A7478" w:rsidDel="003A0547">
          <w:rPr>
            <w:lang w:val="en-US"/>
          </w:rPr>
          <w:delText xml:space="preserve"> </w:delText>
        </w:r>
        <w:r w:rsidRPr="00E0728D" w:rsidDel="003A0547">
          <w:rPr>
            <w:lang w:val="en-US"/>
          </w:rPr>
          <w:delText>condition of the SysATO (Train- and Trackside).</w:delText>
        </w:r>
      </w:del>
    </w:p>
    <w:p w14:paraId="107CBC75" w14:textId="13FA241C" w:rsidR="007E472B" w:rsidRPr="00E0728D" w:rsidDel="003A0547" w:rsidRDefault="007E472B" w:rsidP="002A7478">
      <w:pPr>
        <w:pStyle w:val="Titre3"/>
        <w:rPr>
          <w:del w:id="391" w:author="Roman Treydel" w:date="2017-12-15T17:16:00Z"/>
        </w:rPr>
      </w:pPr>
      <w:bookmarkStart w:id="392" w:name="_Toc501123018"/>
      <w:del w:id="393" w:author="Roman Treydel" w:date="2017-12-15T17:16:00Z">
        <w:r w:rsidRPr="00E0728D" w:rsidDel="003A0547">
          <w:delText>Responsibilities</w:delText>
        </w:r>
        <w:bookmarkEnd w:id="392"/>
      </w:del>
    </w:p>
    <w:p w14:paraId="1C5687AF" w14:textId="50464E9B" w:rsidR="007E472B" w:rsidRPr="00E0728D" w:rsidDel="003A0547" w:rsidRDefault="007E472B" w:rsidP="002A7478">
      <w:pPr>
        <w:pStyle w:val="Titre5"/>
        <w:rPr>
          <w:del w:id="394" w:author="Roman Treydel" w:date="2017-12-15T17:16:00Z"/>
        </w:rPr>
      </w:pPr>
      <w:del w:id="395" w:author="Roman Treydel" w:date="2017-12-15T17:16:00Z">
        <w:r w:rsidRPr="00E0728D" w:rsidDel="003A0547">
          <w:rPr>
            <w:lang w:val="en-US"/>
          </w:rPr>
          <w:delText>Diagnostic System provides the following exemplary</w:delText>
        </w:r>
        <w:r w:rsidR="002A7478" w:rsidDel="003A0547">
          <w:rPr>
            <w:lang w:val="en-US"/>
          </w:rPr>
          <w:delText xml:space="preserve"> </w:delText>
        </w:r>
        <w:r w:rsidRPr="00E0728D" w:rsidDel="003A0547">
          <w:delText>functionality:</w:delText>
        </w:r>
      </w:del>
    </w:p>
    <w:p w14:paraId="3E9FFA60" w14:textId="35A6B0B4" w:rsidR="007E472B" w:rsidRPr="002A7478" w:rsidDel="003A0547" w:rsidRDefault="007E472B" w:rsidP="00361D88">
      <w:pPr>
        <w:pStyle w:val="Paragraphedeliste"/>
        <w:numPr>
          <w:ilvl w:val="0"/>
          <w:numId w:val="23"/>
        </w:numPr>
        <w:rPr>
          <w:del w:id="396" w:author="Roman Treydel" w:date="2017-12-15T17:16:00Z"/>
          <w:lang w:val="en-US"/>
        </w:rPr>
      </w:pPr>
      <w:del w:id="397" w:author="Roman Treydel" w:date="2017-12-15T17:16:00Z">
        <w:r w:rsidRPr="002A7478" w:rsidDel="003A0547">
          <w:rPr>
            <w:lang w:val="en-US"/>
          </w:rPr>
          <w:delText>Monitoring the state and the condition of SysATO</w:delText>
        </w:r>
        <w:r w:rsidR="002A7478" w:rsidRPr="002A7478" w:rsidDel="003A0547">
          <w:rPr>
            <w:lang w:val="en-US"/>
          </w:rPr>
          <w:delText xml:space="preserve"> </w:delText>
        </w:r>
        <w:r w:rsidRPr="002A7478" w:rsidDel="003A0547">
          <w:rPr>
            <w:lang w:val="en-US"/>
          </w:rPr>
          <w:delText>(Train- and Trackside)</w:delText>
        </w:r>
      </w:del>
    </w:p>
    <w:p w14:paraId="1A54F863" w14:textId="38FA7717" w:rsidR="007E472B" w:rsidRPr="00D816CD" w:rsidDel="003A0547" w:rsidRDefault="007E472B" w:rsidP="00361D88">
      <w:pPr>
        <w:pStyle w:val="Paragraphedeliste"/>
        <w:numPr>
          <w:ilvl w:val="0"/>
          <w:numId w:val="23"/>
        </w:numPr>
        <w:rPr>
          <w:del w:id="398" w:author="Roman Treydel" w:date="2017-12-15T17:16:00Z"/>
          <w:lang w:val="en-US"/>
        </w:rPr>
      </w:pPr>
      <w:del w:id="399" w:author="Roman Treydel" w:date="2017-12-15T17:16:00Z">
        <w:r w:rsidRPr="002A7478" w:rsidDel="003A0547">
          <w:rPr>
            <w:lang w:val="en-US"/>
          </w:rPr>
          <w:delText>Communication with other actors according to</w:delText>
        </w:r>
        <w:r w:rsidR="002A7478" w:rsidRPr="002A7478" w:rsidDel="003A0547">
          <w:rPr>
            <w:lang w:val="en-US"/>
          </w:rPr>
          <w:delText xml:space="preserve"> </w:delText>
        </w:r>
        <w:r w:rsidRPr="00D816CD" w:rsidDel="003A0547">
          <w:rPr>
            <w:lang w:val="en-US"/>
          </w:rPr>
          <w:delText>predefined criteria</w:delText>
        </w:r>
      </w:del>
    </w:p>
    <w:p w14:paraId="48C9BAB1" w14:textId="4C00CCDE" w:rsidR="007E472B" w:rsidRPr="00E0728D" w:rsidDel="003A0547" w:rsidRDefault="007E472B" w:rsidP="002A7478">
      <w:pPr>
        <w:pStyle w:val="Titre3"/>
        <w:rPr>
          <w:del w:id="400" w:author="Roman Treydel" w:date="2017-12-15T17:16:00Z"/>
          <w:lang w:val="en-US"/>
        </w:rPr>
      </w:pPr>
      <w:bookmarkStart w:id="401" w:name="_Toc501123019"/>
      <w:del w:id="402" w:author="Roman Treydel" w:date="2017-12-15T17:16:00Z">
        <w:r w:rsidRPr="00E0728D" w:rsidDel="003A0547">
          <w:rPr>
            <w:lang w:val="en-US"/>
          </w:rPr>
          <w:delText>Requirements/Constraints:</w:delText>
        </w:r>
        <w:bookmarkEnd w:id="401"/>
      </w:del>
    </w:p>
    <w:p w14:paraId="7E0BF223" w14:textId="4CCF8537" w:rsidR="007E472B" w:rsidRPr="00E0728D" w:rsidDel="003A0547" w:rsidRDefault="007E472B" w:rsidP="00D816CD">
      <w:pPr>
        <w:pStyle w:val="Titre5"/>
        <w:rPr>
          <w:del w:id="403" w:author="Roman Treydel" w:date="2017-12-15T17:16:00Z"/>
          <w:lang w:val="en-US"/>
        </w:rPr>
      </w:pPr>
      <w:del w:id="404" w:author="Roman Treydel" w:date="2017-12-15T17:16:00Z">
        <w:r w:rsidRPr="00E0728D" w:rsidDel="003A0547">
          <w:rPr>
            <w:lang w:val="en-US"/>
          </w:rPr>
          <w:delText>None</w:delText>
        </w:r>
      </w:del>
    </w:p>
    <w:p w14:paraId="2B5520C0" w14:textId="5545B098" w:rsidR="007E472B" w:rsidRPr="00E0728D" w:rsidDel="003A0547" w:rsidRDefault="007E472B" w:rsidP="002A7478">
      <w:pPr>
        <w:pStyle w:val="Titre3"/>
        <w:rPr>
          <w:del w:id="405" w:author="Roman Treydel" w:date="2017-12-15T17:16:00Z"/>
          <w:lang w:val="en-US"/>
        </w:rPr>
      </w:pPr>
      <w:bookmarkStart w:id="406" w:name="_Toc501123020"/>
      <w:del w:id="407" w:author="Roman Treydel" w:date="2017-12-15T17:16:00Z">
        <w:r w:rsidRPr="00E0728D" w:rsidDel="003A0547">
          <w:rPr>
            <w:lang w:val="en-US"/>
          </w:rPr>
          <w:delText>Actor-Actor-Communication</w:delText>
        </w:r>
        <w:bookmarkEnd w:id="406"/>
      </w:del>
    </w:p>
    <w:p w14:paraId="7BD63F49" w14:textId="79202C03" w:rsidR="007E472B" w:rsidRPr="00E0728D" w:rsidDel="003A0547" w:rsidRDefault="007E472B" w:rsidP="00D816CD">
      <w:pPr>
        <w:pStyle w:val="Titre5"/>
        <w:rPr>
          <w:del w:id="408" w:author="Roman Treydel" w:date="2017-12-15T17:16:00Z"/>
          <w:lang w:val="en-US"/>
        </w:rPr>
      </w:pPr>
      <w:del w:id="409" w:author="Roman Treydel" w:date="2017-12-15T17:16:00Z">
        <w:r w:rsidRPr="00E0728D" w:rsidDel="003A0547">
          <w:rPr>
            <w:lang w:val="en-US"/>
          </w:rPr>
          <w:delText>Diagnostic System is also in communication with:</w:delText>
        </w:r>
      </w:del>
    </w:p>
    <w:p w14:paraId="6546D60B" w14:textId="1C866519" w:rsidR="007E472B" w:rsidRPr="00E0728D" w:rsidDel="003A0547" w:rsidRDefault="007E472B" w:rsidP="00361D88">
      <w:pPr>
        <w:pStyle w:val="Paragraphedeliste"/>
        <w:numPr>
          <w:ilvl w:val="0"/>
          <w:numId w:val="24"/>
        </w:numPr>
        <w:rPr>
          <w:del w:id="410" w:author="Roman Treydel" w:date="2017-12-15T17:16:00Z"/>
        </w:rPr>
      </w:pPr>
      <w:del w:id="411" w:author="Roman Treydel" w:date="2017-12-15T17:16:00Z">
        <w:r w:rsidRPr="00E0728D" w:rsidDel="003A0547">
          <w:delText>Control Center</w:delText>
        </w:r>
      </w:del>
    </w:p>
    <w:p w14:paraId="698E4E04" w14:textId="5E6AE516" w:rsidR="007E472B" w:rsidRPr="00E0728D" w:rsidDel="003A0547" w:rsidRDefault="007E472B" w:rsidP="00361D88">
      <w:pPr>
        <w:pStyle w:val="Paragraphedeliste"/>
        <w:numPr>
          <w:ilvl w:val="0"/>
          <w:numId w:val="24"/>
        </w:numPr>
        <w:rPr>
          <w:del w:id="412" w:author="Roman Treydel" w:date="2017-12-15T17:16:00Z"/>
        </w:rPr>
      </w:pPr>
      <w:del w:id="413" w:author="Roman Treydel" w:date="2017-12-15T17:16:00Z">
        <w:r w:rsidRPr="00E0728D" w:rsidDel="003A0547">
          <w:delText>Power Supply</w:delText>
        </w:r>
      </w:del>
    </w:p>
    <w:p w14:paraId="1353F07C" w14:textId="426682EC" w:rsidR="007E472B" w:rsidRPr="00E0728D" w:rsidDel="003A0547" w:rsidRDefault="007E472B" w:rsidP="00361D88">
      <w:pPr>
        <w:pStyle w:val="Paragraphedeliste"/>
        <w:numPr>
          <w:ilvl w:val="0"/>
          <w:numId w:val="24"/>
        </w:numPr>
        <w:rPr>
          <w:del w:id="414" w:author="Roman Treydel" w:date="2017-12-15T17:16:00Z"/>
        </w:rPr>
      </w:pPr>
      <w:del w:id="415" w:author="Roman Treydel" w:date="2017-12-15T17:16:00Z">
        <w:r w:rsidRPr="00E0728D" w:rsidDel="003A0547">
          <w:delText>Maintainer IM/RU</w:delText>
        </w:r>
      </w:del>
    </w:p>
    <w:p w14:paraId="163D7049" w14:textId="74634DC2" w:rsidR="007E472B" w:rsidDel="003A0547" w:rsidRDefault="007E472B" w:rsidP="00361D88">
      <w:pPr>
        <w:pStyle w:val="Paragraphedeliste"/>
        <w:numPr>
          <w:ilvl w:val="0"/>
          <w:numId w:val="24"/>
        </w:numPr>
        <w:rPr>
          <w:del w:id="416" w:author="Roman Treydel" w:date="2017-12-15T17:16:00Z"/>
        </w:rPr>
      </w:pPr>
      <w:del w:id="417" w:author="Roman Treydel" w:date="2017-12-15T17:16:00Z">
        <w:r w:rsidRPr="00E0728D" w:rsidDel="003A0547">
          <w:delText>Train Attendant</w:delText>
        </w:r>
      </w:del>
    </w:p>
    <w:p w14:paraId="4E094C94" w14:textId="5BC0F168" w:rsidR="007E472B" w:rsidRPr="00E0728D" w:rsidDel="003A0547" w:rsidRDefault="00D816CD" w:rsidP="002A7478">
      <w:pPr>
        <w:pStyle w:val="Titre3"/>
        <w:rPr>
          <w:del w:id="418" w:author="Roman Treydel" w:date="2017-12-15T17:16:00Z"/>
        </w:rPr>
      </w:pPr>
      <w:bookmarkStart w:id="419" w:name="_Toc501123021"/>
      <w:del w:id="420" w:author="Roman Treydel" w:date="2017-12-15T17:16:00Z">
        <w:r w:rsidDel="003A0547">
          <w:lastRenderedPageBreak/>
          <w:delText>Note</w:delText>
        </w:r>
        <w:bookmarkEnd w:id="419"/>
      </w:del>
    </w:p>
    <w:p w14:paraId="55CB9C1C" w14:textId="024954FC" w:rsidR="007E472B" w:rsidRPr="008651A8" w:rsidDel="003A0547" w:rsidRDefault="007E472B" w:rsidP="00D816CD">
      <w:pPr>
        <w:pStyle w:val="Titre5"/>
        <w:rPr>
          <w:del w:id="421" w:author="Roman Treydel" w:date="2017-12-15T17:16:00Z"/>
          <w:lang w:val="en-US"/>
        </w:rPr>
      </w:pPr>
      <w:del w:id="422" w:author="Roman Treydel" w:date="2017-12-15T17:16:00Z">
        <w:r w:rsidRPr="00E0728D" w:rsidDel="003A0547">
          <w:rPr>
            <w:lang w:val="en-US"/>
          </w:rPr>
          <w:delText>This may also include sending diagnostic information</w:delText>
        </w:r>
        <w:r w:rsidR="00D816CD" w:rsidDel="003A0547">
          <w:rPr>
            <w:lang w:val="en-US"/>
          </w:rPr>
          <w:delText xml:space="preserve"> </w:delText>
        </w:r>
        <w:r w:rsidRPr="00E0728D" w:rsidDel="003A0547">
          <w:rPr>
            <w:lang w:val="en-US"/>
          </w:rPr>
          <w:delText>(e.g. to acondition-bas</w:delText>
        </w:r>
        <w:r w:rsidDel="003A0547">
          <w:rPr>
            <w:lang w:val="en-US"/>
          </w:rPr>
          <w:delText>ed maintenace (CBM) system.</w:delText>
        </w:r>
      </w:del>
    </w:p>
    <w:p w14:paraId="7F30CFE9" w14:textId="77777777" w:rsidR="007E472B" w:rsidRDefault="007E472B" w:rsidP="00D816CD">
      <w:pPr>
        <w:pStyle w:val="Titre2"/>
        <w:rPr>
          <w:lang w:val="en-US"/>
        </w:rPr>
      </w:pPr>
      <w:bookmarkStart w:id="423" w:name="_Toc494969667"/>
      <w:bookmarkStart w:id="424" w:name="_Toc501123094"/>
      <w:r w:rsidRPr="00D816CD">
        <w:t>Power</w:t>
      </w:r>
      <w:r>
        <w:rPr>
          <w:lang w:val="en-US"/>
        </w:rPr>
        <w:t xml:space="preserve"> Supply</w:t>
      </w:r>
      <w:bookmarkEnd w:id="423"/>
      <w:bookmarkEnd w:id="424"/>
    </w:p>
    <w:p w14:paraId="0EA51383" w14:textId="77777777" w:rsidR="007E472B" w:rsidRPr="00E0728D" w:rsidRDefault="007E472B" w:rsidP="00D816CD">
      <w:pPr>
        <w:pStyle w:val="Titre3"/>
      </w:pPr>
      <w:r w:rsidRPr="00E0728D">
        <w:t>Role</w:t>
      </w:r>
    </w:p>
    <w:p w14:paraId="6DEA316C" w14:textId="77777777" w:rsidR="007E472B" w:rsidRDefault="007E472B" w:rsidP="00D816CD">
      <w:pPr>
        <w:pStyle w:val="Titre5"/>
        <w:rPr>
          <w:lang w:val="en-US"/>
        </w:rPr>
      </w:pPr>
      <w:r w:rsidRPr="00E0728D">
        <w:rPr>
          <w:lang w:val="en-US"/>
        </w:rPr>
        <w:t>Power Supply represents the components providing electrical</w:t>
      </w:r>
      <w:r w:rsidR="00D816CD">
        <w:rPr>
          <w:lang w:val="en-US"/>
        </w:rPr>
        <w:t xml:space="preserve"> </w:t>
      </w:r>
      <w:r w:rsidRPr="00E0728D">
        <w:rPr>
          <w:lang w:val="en-US"/>
        </w:rPr>
        <w:t>power to SysATO (Train- and Trackside).</w:t>
      </w:r>
    </w:p>
    <w:p w14:paraId="4C76FC36" w14:textId="77777777" w:rsidR="007E472B" w:rsidRPr="00E0728D" w:rsidRDefault="007E472B" w:rsidP="007E472B">
      <w:pPr>
        <w:autoSpaceDE w:val="0"/>
        <w:autoSpaceDN w:val="0"/>
        <w:adjustRightInd w:val="0"/>
        <w:ind w:left="708"/>
        <w:rPr>
          <w:rFonts w:ascii="DBOffice" w:hAnsi="DBOffice" w:cs="DBOffice"/>
          <w:sz w:val="20"/>
          <w:lang w:val="en-US"/>
        </w:rPr>
      </w:pPr>
    </w:p>
    <w:p w14:paraId="0BB686C0" w14:textId="77777777" w:rsidR="007E472B" w:rsidRPr="00E0728D" w:rsidRDefault="007E472B" w:rsidP="00D816CD">
      <w:pPr>
        <w:pStyle w:val="Titre3"/>
      </w:pPr>
      <w:r w:rsidRPr="00E0728D">
        <w:t>Responsibilities</w:t>
      </w:r>
    </w:p>
    <w:p w14:paraId="745C3323" w14:textId="77777777" w:rsidR="007E472B" w:rsidRPr="00E0728D" w:rsidRDefault="007E472B" w:rsidP="00D816CD">
      <w:pPr>
        <w:pStyle w:val="Titre5"/>
        <w:rPr>
          <w:lang w:val="en-US"/>
        </w:rPr>
      </w:pPr>
      <w:r w:rsidRPr="00E0728D">
        <w:rPr>
          <w:lang w:val="en-US"/>
        </w:rPr>
        <w:t>Power Supply provides the following exemplary functionality:</w:t>
      </w:r>
    </w:p>
    <w:p w14:paraId="1022B92F" w14:textId="77777777" w:rsidR="007E472B" w:rsidRPr="00D816CD" w:rsidRDefault="007E472B" w:rsidP="00361D88">
      <w:pPr>
        <w:pStyle w:val="Paragraphedeliste"/>
        <w:numPr>
          <w:ilvl w:val="0"/>
          <w:numId w:val="25"/>
        </w:numPr>
        <w:rPr>
          <w:lang w:val="en-US"/>
        </w:rPr>
      </w:pPr>
      <w:r w:rsidRPr="00D816CD">
        <w:rPr>
          <w:lang w:val="en-US"/>
        </w:rPr>
        <w:t>Supply power for operation of SysATO (Train- andTrackside)</w:t>
      </w:r>
    </w:p>
    <w:p w14:paraId="1F26F01B" w14:textId="77777777" w:rsidR="007E472B" w:rsidRPr="00E0728D" w:rsidRDefault="007E472B" w:rsidP="007E472B">
      <w:pPr>
        <w:autoSpaceDE w:val="0"/>
        <w:autoSpaceDN w:val="0"/>
        <w:adjustRightInd w:val="0"/>
        <w:ind w:left="1416"/>
        <w:rPr>
          <w:rFonts w:ascii="DBOffice" w:hAnsi="DBOffice" w:cs="DBOffice"/>
          <w:sz w:val="20"/>
        </w:rPr>
      </w:pPr>
    </w:p>
    <w:p w14:paraId="33D5FFD8" w14:textId="77777777" w:rsidR="007E472B" w:rsidRPr="00E0728D" w:rsidRDefault="007E472B" w:rsidP="00D816CD">
      <w:pPr>
        <w:pStyle w:val="Titre3"/>
      </w:pPr>
      <w:r w:rsidRPr="00E0728D">
        <w:t>Requirements/Constraints:</w:t>
      </w:r>
    </w:p>
    <w:p w14:paraId="33C4D89D" w14:textId="77777777" w:rsidR="007E472B" w:rsidRPr="00E0728D" w:rsidRDefault="007E472B" w:rsidP="00D816CD">
      <w:pPr>
        <w:pStyle w:val="Titre5"/>
      </w:pPr>
      <w:r w:rsidRPr="00E0728D">
        <w:t>None</w:t>
      </w:r>
    </w:p>
    <w:p w14:paraId="21B6BC07" w14:textId="77777777" w:rsidR="007E472B" w:rsidRPr="00E0728D" w:rsidRDefault="007E472B" w:rsidP="00D816CD">
      <w:pPr>
        <w:pStyle w:val="Titre3"/>
      </w:pPr>
      <w:r w:rsidRPr="00E0728D">
        <w:t>Actor-Actor-Communication</w:t>
      </w:r>
    </w:p>
    <w:p w14:paraId="7A582CD6" w14:textId="77777777" w:rsidR="007E472B" w:rsidRPr="00E0728D" w:rsidRDefault="007E472B" w:rsidP="00D816CD">
      <w:pPr>
        <w:pStyle w:val="Titre5"/>
        <w:rPr>
          <w:lang w:val="en-US"/>
        </w:rPr>
      </w:pPr>
      <w:r w:rsidRPr="00E0728D">
        <w:rPr>
          <w:lang w:val="en-US"/>
        </w:rPr>
        <w:t>Power Supply is also in communication with:</w:t>
      </w:r>
    </w:p>
    <w:p w14:paraId="23BCF4D8" w14:textId="77777777" w:rsidR="007E472B" w:rsidRPr="00D816CD" w:rsidRDefault="007E472B" w:rsidP="00361D88">
      <w:pPr>
        <w:pStyle w:val="Paragraphedeliste"/>
        <w:numPr>
          <w:ilvl w:val="0"/>
          <w:numId w:val="25"/>
        </w:numPr>
        <w:rPr>
          <w:lang w:val="en-US"/>
        </w:rPr>
      </w:pPr>
      <w:r w:rsidRPr="00E0728D">
        <w:t>Control Center</w:t>
      </w:r>
    </w:p>
    <w:p w14:paraId="2309D9EA" w14:textId="77777777" w:rsidR="007E472B" w:rsidRPr="00E0728D" w:rsidRDefault="007E472B" w:rsidP="007E472B">
      <w:pPr>
        <w:pStyle w:val="Paragraphedeliste"/>
        <w:ind w:left="360"/>
        <w:rPr>
          <w:lang w:val="en-US"/>
        </w:rPr>
      </w:pPr>
    </w:p>
    <w:p w14:paraId="4BF99882" w14:textId="77777777" w:rsidR="007E472B" w:rsidRDefault="007E472B" w:rsidP="00D816CD">
      <w:pPr>
        <w:pStyle w:val="Titre2"/>
        <w:rPr>
          <w:lang w:val="en-US"/>
        </w:rPr>
      </w:pPr>
      <w:bookmarkStart w:id="425" w:name="_Toc494969668"/>
      <w:bookmarkStart w:id="426" w:name="_Toc501123095"/>
      <w:r>
        <w:rPr>
          <w:lang w:val="en-US"/>
        </w:rPr>
        <w:t>Driver</w:t>
      </w:r>
      <w:bookmarkEnd w:id="425"/>
      <w:bookmarkEnd w:id="426"/>
    </w:p>
    <w:p w14:paraId="415C9D66" w14:textId="77777777" w:rsidR="007E472B" w:rsidRPr="00E0728D" w:rsidRDefault="007E472B" w:rsidP="00D816CD">
      <w:pPr>
        <w:pStyle w:val="Titre3"/>
      </w:pPr>
      <w:r w:rsidRPr="00E0728D">
        <w:t>Role</w:t>
      </w:r>
    </w:p>
    <w:p w14:paraId="190F3AA8" w14:textId="77777777" w:rsidR="007E472B" w:rsidRPr="00E0728D" w:rsidRDefault="007E472B" w:rsidP="007E472B">
      <w:pPr>
        <w:autoSpaceDE w:val="0"/>
        <w:autoSpaceDN w:val="0"/>
        <w:adjustRightInd w:val="0"/>
        <w:ind w:left="708"/>
        <w:rPr>
          <w:rFonts w:ascii="DBOffice" w:hAnsi="DBOffice" w:cs="DBOffice"/>
          <w:sz w:val="20"/>
          <w:lang w:val="en-US"/>
        </w:rPr>
      </w:pPr>
      <w:r w:rsidRPr="00E0728D">
        <w:rPr>
          <w:rFonts w:ascii="DBOffice" w:hAnsi="DBOffice" w:cs="DBOffice"/>
          <w:sz w:val="20"/>
          <w:lang w:val="en-US"/>
        </w:rPr>
        <w:t>Driver represents the person controlling the Train in GoA 2 and</w:t>
      </w:r>
    </w:p>
    <w:p w14:paraId="784A0862" w14:textId="77777777" w:rsidR="007E472B" w:rsidRDefault="007E472B" w:rsidP="007E472B">
      <w:pPr>
        <w:autoSpaceDE w:val="0"/>
        <w:autoSpaceDN w:val="0"/>
        <w:adjustRightInd w:val="0"/>
        <w:ind w:left="708"/>
        <w:rPr>
          <w:rFonts w:ascii="DBOffice" w:hAnsi="DBOffice" w:cs="DBOffice"/>
          <w:sz w:val="20"/>
        </w:rPr>
      </w:pPr>
      <w:r w:rsidRPr="00E0728D">
        <w:rPr>
          <w:rFonts w:ascii="DBOffice" w:hAnsi="DBOffice" w:cs="DBOffice"/>
          <w:sz w:val="20"/>
        </w:rPr>
        <w:t>GoA 1.</w:t>
      </w:r>
    </w:p>
    <w:p w14:paraId="4B309123" w14:textId="77777777" w:rsidR="007E472B" w:rsidRPr="00E0728D" w:rsidRDefault="007E472B" w:rsidP="007E472B">
      <w:pPr>
        <w:autoSpaceDE w:val="0"/>
        <w:autoSpaceDN w:val="0"/>
        <w:adjustRightInd w:val="0"/>
        <w:ind w:left="708"/>
        <w:rPr>
          <w:rFonts w:ascii="DBOffice" w:hAnsi="DBOffice" w:cs="DBOffice"/>
          <w:sz w:val="20"/>
        </w:rPr>
      </w:pPr>
    </w:p>
    <w:p w14:paraId="213CB72B" w14:textId="77777777" w:rsidR="007E472B" w:rsidRPr="00E0728D" w:rsidRDefault="007E472B" w:rsidP="00D816CD">
      <w:pPr>
        <w:pStyle w:val="Titre3"/>
      </w:pPr>
      <w:r w:rsidRPr="00E0728D">
        <w:t>Responsibilities</w:t>
      </w:r>
    </w:p>
    <w:p w14:paraId="314BC317"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Safe, optimized and punctual controlling of the train</w:t>
      </w:r>
    </w:p>
    <w:p w14:paraId="4288145C" w14:textId="77777777" w:rsidR="007E472B" w:rsidRPr="00E0728D" w:rsidRDefault="007E472B" w:rsidP="007E472B">
      <w:pPr>
        <w:autoSpaceDE w:val="0"/>
        <w:autoSpaceDN w:val="0"/>
        <w:adjustRightInd w:val="0"/>
        <w:ind w:left="1416"/>
        <w:rPr>
          <w:rFonts w:ascii="DBOffice" w:hAnsi="DBOffice" w:cs="DBOffice"/>
          <w:sz w:val="20"/>
        </w:rPr>
      </w:pPr>
      <w:r w:rsidRPr="00E0728D">
        <w:rPr>
          <w:rFonts w:ascii="DBOffice" w:hAnsi="DBOffice" w:cs="DBOffice"/>
          <w:sz w:val="20"/>
        </w:rPr>
        <w:t>according to the time schedule</w:t>
      </w:r>
    </w:p>
    <w:p w14:paraId="7981E070"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Stoping and starting of the train in stations, open track</w:t>
      </w:r>
    </w:p>
    <w:p w14:paraId="068C32C9" w14:textId="77777777" w:rsidR="007E472B" w:rsidRPr="00E0728D" w:rsidRDefault="007E472B" w:rsidP="007E472B">
      <w:pPr>
        <w:autoSpaceDE w:val="0"/>
        <w:autoSpaceDN w:val="0"/>
        <w:adjustRightInd w:val="0"/>
        <w:ind w:left="1416"/>
        <w:rPr>
          <w:rFonts w:ascii="DBOffice" w:hAnsi="DBOffice" w:cs="DBOffice"/>
          <w:sz w:val="20"/>
        </w:rPr>
      </w:pPr>
      <w:r w:rsidRPr="00E0728D">
        <w:rPr>
          <w:rFonts w:ascii="DBOffice" w:hAnsi="DBOffice" w:cs="DBOffice"/>
          <w:sz w:val="20"/>
        </w:rPr>
        <w:t>and yards</w:t>
      </w:r>
    </w:p>
    <w:p w14:paraId="4B84F381"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Shunting of the train in stations and yards</w:t>
      </w:r>
    </w:p>
    <w:p w14:paraId="467E7554"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Ensure harmonized and safe operation for the</w:t>
      </w:r>
    </w:p>
    <w:p w14:paraId="7C67ECB5" w14:textId="77777777" w:rsidR="007E472B" w:rsidRDefault="007E472B" w:rsidP="007E472B">
      <w:pPr>
        <w:autoSpaceDE w:val="0"/>
        <w:autoSpaceDN w:val="0"/>
        <w:adjustRightInd w:val="0"/>
        <w:ind w:left="1416"/>
        <w:rPr>
          <w:rFonts w:ascii="DBOffice" w:hAnsi="DBOffice" w:cs="DBOffice"/>
          <w:sz w:val="20"/>
        </w:rPr>
      </w:pPr>
      <w:r w:rsidRPr="00E0728D">
        <w:rPr>
          <w:rFonts w:ascii="DBOffice" w:hAnsi="DBOffice" w:cs="DBOffice"/>
          <w:sz w:val="20"/>
        </w:rPr>
        <w:t>Passenger and Freight (Goods)</w:t>
      </w:r>
    </w:p>
    <w:p w14:paraId="39F0C9C0" w14:textId="77777777" w:rsidR="007E472B" w:rsidRPr="00E0728D" w:rsidRDefault="007E472B" w:rsidP="007E472B">
      <w:pPr>
        <w:autoSpaceDE w:val="0"/>
        <w:autoSpaceDN w:val="0"/>
        <w:adjustRightInd w:val="0"/>
        <w:ind w:left="1416"/>
        <w:rPr>
          <w:rFonts w:ascii="DBOffice" w:hAnsi="DBOffice" w:cs="DBOffice"/>
          <w:sz w:val="20"/>
        </w:rPr>
      </w:pPr>
    </w:p>
    <w:p w14:paraId="6578971A" w14:textId="77777777" w:rsidR="007E472B" w:rsidRPr="00E0728D" w:rsidRDefault="007E472B" w:rsidP="00D816CD">
      <w:pPr>
        <w:pStyle w:val="Titre3"/>
        <w:rPr>
          <w:lang w:val="en-US"/>
        </w:rPr>
      </w:pPr>
      <w:r w:rsidRPr="00E0728D">
        <w:rPr>
          <w:lang w:val="en-US"/>
        </w:rPr>
        <w:t>Requirements/Constraints</w:t>
      </w:r>
    </w:p>
    <w:p w14:paraId="5E499DCE" w14:textId="77777777" w:rsidR="007E472B" w:rsidRPr="00E0728D" w:rsidRDefault="007E472B" w:rsidP="007E472B">
      <w:pPr>
        <w:autoSpaceDE w:val="0"/>
        <w:autoSpaceDN w:val="0"/>
        <w:adjustRightInd w:val="0"/>
        <w:ind w:left="708"/>
        <w:rPr>
          <w:rFonts w:ascii="DBOffice" w:hAnsi="DBOffice" w:cs="DBOffice"/>
          <w:sz w:val="20"/>
          <w:lang w:val="en-US"/>
        </w:rPr>
      </w:pPr>
      <w:r w:rsidRPr="00E0728D">
        <w:rPr>
          <w:rFonts w:ascii="DBOffice" w:hAnsi="DBOffice" w:cs="DBOffice"/>
          <w:sz w:val="20"/>
          <w:lang w:val="en-US"/>
        </w:rPr>
        <w:t>None</w:t>
      </w:r>
    </w:p>
    <w:p w14:paraId="4937CE1D" w14:textId="77777777" w:rsidR="007E472B" w:rsidRPr="00E0728D" w:rsidRDefault="007E472B" w:rsidP="00D816CD">
      <w:pPr>
        <w:pStyle w:val="Titre3"/>
        <w:rPr>
          <w:lang w:val="en-US"/>
        </w:rPr>
      </w:pPr>
      <w:r w:rsidRPr="00E0728D">
        <w:rPr>
          <w:lang w:val="en-US"/>
        </w:rPr>
        <w:t>Actor-Actor Communication</w:t>
      </w:r>
    </w:p>
    <w:p w14:paraId="7CEB060C" w14:textId="77777777" w:rsidR="007E472B" w:rsidRPr="00E0728D" w:rsidRDefault="007E472B" w:rsidP="007E472B">
      <w:pPr>
        <w:autoSpaceDE w:val="0"/>
        <w:autoSpaceDN w:val="0"/>
        <w:adjustRightInd w:val="0"/>
        <w:ind w:left="708"/>
        <w:rPr>
          <w:rFonts w:ascii="DBOffice" w:hAnsi="DBOffice" w:cs="DBOffice"/>
          <w:sz w:val="20"/>
          <w:lang w:val="en-US"/>
        </w:rPr>
      </w:pPr>
      <w:r w:rsidRPr="00E0728D">
        <w:rPr>
          <w:rFonts w:ascii="DBOffice" w:hAnsi="DBOffice" w:cs="DBOffice"/>
          <w:sz w:val="20"/>
          <w:lang w:val="en-US"/>
        </w:rPr>
        <w:t>Driver is also in communication with the:</w:t>
      </w:r>
    </w:p>
    <w:p w14:paraId="5F54008E"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lastRenderedPageBreak/>
        <w:t>⦁</w:t>
      </w:r>
      <w:r w:rsidRPr="00E0728D">
        <w:rPr>
          <w:rFonts w:ascii="SegoeUISymbol" w:hAnsi="SegoeUISymbol" w:cs="SegoeUISymbol"/>
          <w:sz w:val="20"/>
          <w:lang w:val="en-US"/>
        </w:rPr>
        <w:t xml:space="preserve"> </w:t>
      </w:r>
      <w:r w:rsidRPr="00E0728D">
        <w:rPr>
          <w:rFonts w:ascii="DBOffice" w:hAnsi="DBOffice" w:cs="DBOffice"/>
          <w:sz w:val="20"/>
          <w:lang w:val="en-US"/>
        </w:rPr>
        <w:t>Control Center</w:t>
      </w:r>
    </w:p>
    <w:p w14:paraId="34A62DB7"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Wayside Signals</w:t>
      </w:r>
    </w:p>
    <w:p w14:paraId="66348F0F"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ATP</w:t>
      </w:r>
    </w:p>
    <w:p w14:paraId="09611A87"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Passenger</w:t>
      </w:r>
    </w:p>
    <w:p w14:paraId="6D436BFB"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Train Equipment Without ATO Control</w:t>
      </w:r>
    </w:p>
    <w:p w14:paraId="4E926C33" w14:textId="77777777" w:rsidR="007E472B" w:rsidRPr="00E0728D" w:rsidRDefault="007E472B" w:rsidP="007E472B">
      <w:pPr>
        <w:autoSpaceDE w:val="0"/>
        <w:autoSpaceDN w:val="0"/>
        <w:adjustRightInd w:val="0"/>
        <w:ind w:left="1416"/>
        <w:rPr>
          <w:rFonts w:ascii="DBOffice" w:hAnsi="DBOffice" w:cs="DBOffice"/>
          <w:sz w:val="20"/>
          <w:lang w:val="en-US"/>
        </w:rPr>
      </w:pPr>
      <w:r w:rsidRPr="00E0728D">
        <w:rPr>
          <w:rFonts w:ascii="Cambria Math" w:hAnsi="Cambria Math" w:cs="Cambria Math"/>
          <w:sz w:val="20"/>
        </w:rPr>
        <w:t>⦁</w:t>
      </w:r>
      <w:r w:rsidRPr="00E0728D">
        <w:rPr>
          <w:rFonts w:ascii="SegoeUISymbol" w:hAnsi="SegoeUISymbol" w:cs="SegoeUISymbol"/>
          <w:sz w:val="20"/>
          <w:lang w:val="en-US"/>
        </w:rPr>
        <w:t xml:space="preserve"> </w:t>
      </w:r>
      <w:r w:rsidRPr="00E0728D">
        <w:rPr>
          <w:rFonts w:ascii="DBOffice" w:hAnsi="DBOffice" w:cs="DBOffice"/>
          <w:sz w:val="20"/>
          <w:lang w:val="en-US"/>
        </w:rPr>
        <w:t>ATO Controlled Local Train Equipment</w:t>
      </w:r>
    </w:p>
    <w:p w14:paraId="624DCFA5" w14:textId="77777777" w:rsidR="007E472B" w:rsidRPr="00E0728D" w:rsidRDefault="007E472B" w:rsidP="007E472B">
      <w:pPr>
        <w:ind w:left="1416"/>
        <w:rPr>
          <w:lang w:val="en-US"/>
        </w:rPr>
      </w:pPr>
      <w:r w:rsidRPr="00E0728D">
        <w:rPr>
          <w:rFonts w:ascii="Cambria Math" w:hAnsi="Cambria Math" w:cs="Cambria Math"/>
          <w:sz w:val="20"/>
        </w:rPr>
        <w:t>⦁</w:t>
      </w:r>
      <w:r w:rsidRPr="00E0728D">
        <w:rPr>
          <w:rFonts w:ascii="SegoeUISymbol" w:hAnsi="SegoeUISymbol" w:cs="SegoeUISymbol"/>
          <w:sz w:val="20"/>
        </w:rPr>
        <w:t xml:space="preserve"> </w:t>
      </w:r>
      <w:r w:rsidRPr="00E0728D">
        <w:rPr>
          <w:rFonts w:ascii="DBOffice" w:hAnsi="DBOffice" w:cs="DBOffice"/>
          <w:sz w:val="20"/>
        </w:rPr>
        <w:t>Diagnostic System</w:t>
      </w:r>
    </w:p>
    <w:p w14:paraId="5E23D517" w14:textId="77777777" w:rsidR="007E472B" w:rsidRDefault="007E472B" w:rsidP="007D2E33">
      <w:pPr>
        <w:pStyle w:val="Titre2"/>
        <w:rPr>
          <w:lang w:val="en-US"/>
        </w:rPr>
      </w:pPr>
      <w:bookmarkStart w:id="427" w:name="_Toc494969669"/>
      <w:bookmarkStart w:id="428" w:name="_Toc501123096"/>
      <w:r>
        <w:rPr>
          <w:lang w:val="en-US"/>
        </w:rPr>
        <w:t>Maintainer IM/RU</w:t>
      </w:r>
      <w:bookmarkEnd w:id="427"/>
      <w:bookmarkEnd w:id="428"/>
    </w:p>
    <w:p w14:paraId="1FB2BFA1" w14:textId="77777777" w:rsidR="007E472B" w:rsidRPr="00E0728D" w:rsidRDefault="007E472B" w:rsidP="007D2E33">
      <w:pPr>
        <w:pStyle w:val="Titre3"/>
      </w:pPr>
      <w:r w:rsidRPr="00E0728D">
        <w:t>Role</w:t>
      </w:r>
    </w:p>
    <w:p w14:paraId="276E4906" w14:textId="77777777" w:rsidR="007E472B" w:rsidRPr="00E0728D" w:rsidRDefault="007E472B" w:rsidP="007D2E33">
      <w:pPr>
        <w:pStyle w:val="Titre5"/>
        <w:rPr>
          <w:lang w:val="en-US"/>
        </w:rPr>
      </w:pPr>
      <w:r w:rsidRPr="00E0728D">
        <w:rPr>
          <w:lang w:val="en-US"/>
        </w:rPr>
        <w:t xml:space="preserve">Maintainer IM/RU represents the maintenance </w:t>
      </w:r>
      <w:r w:rsidR="007D2E33" w:rsidRPr="00E0728D">
        <w:rPr>
          <w:lang w:val="en-US"/>
        </w:rPr>
        <w:t>personnel</w:t>
      </w:r>
      <w:r w:rsidRPr="00E0728D">
        <w:rPr>
          <w:lang w:val="en-US"/>
        </w:rPr>
        <w:t xml:space="preserve"> of the</w:t>
      </w:r>
      <w:r w:rsidR="007D2E33">
        <w:rPr>
          <w:lang w:val="en-US"/>
        </w:rPr>
        <w:t xml:space="preserve"> </w:t>
      </w:r>
      <w:r w:rsidRPr="00E0728D">
        <w:rPr>
          <w:lang w:val="en-US"/>
        </w:rPr>
        <w:t>infrastructure manager or railway undertaking that ensures a</w:t>
      </w:r>
      <w:r w:rsidR="007D2E33">
        <w:rPr>
          <w:lang w:val="en-US"/>
        </w:rPr>
        <w:t xml:space="preserve"> </w:t>
      </w:r>
      <w:r w:rsidRPr="00E0728D">
        <w:rPr>
          <w:lang w:val="en-US"/>
        </w:rPr>
        <w:t>safe state, failure free functioning, reliability and availability of</w:t>
      </w:r>
      <w:r w:rsidR="007D2E33">
        <w:rPr>
          <w:lang w:val="en-US"/>
        </w:rPr>
        <w:t xml:space="preserve"> </w:t>
      </w:r>
      <w:r w:rsidRPr="00E0728D">
        <w:rPr>
          <w:lang w:val="en-US"/>
        </w:rPr>
        <w:t>SysATO (Train- and Trackside) during the active life cycle.</w:t>
      </w:r>
    </w:p>
    <w:p w14:paraId="4CF4343C" w14:textId="77777777" w:rsidR="007E472B" w:rsidRPr="00E0728D" w:rsidRDefault="007E472B" w:rsidP="007D2E33">
      <w:pPr>
        <w:pStyle w:val="Titre5"/>
        <w:rPr>
          <w:lang w:val="en-US"/>
        </w:rPr>
      </w:pPr>
      <w:r w:rsidRPr="00E0728D">
        <w:rPr>
          <w:lang w:val="en-US"/>
        </w:rPr>
        <w:t>Maintainer IM/RU can be refined into roles Maintenance</w:t>
      </w:r>
      <w:r w:rsidR="007D2E33">
        <w:rPr>
          <w:lang w:val="en-US"/>
        </w:rPr>
        <w:t xml:space="preserve"> </w:t>
      </w:r>
      <w:r w:rsidRPr="00E0728D">
        <w:rPr>
          <w:lang w:val="en-US"/>
        </w:rPr>
        <w:t xml:space="preserve">Management and Configuration Management. See </w:t>
      </w:r>
      <w:r w:rsidR="007D2E33">
        <w:rPr>
          <w:lang w:val="en-US"/>
        </w:rPr>
        <w:t xml:space="preserve">description </w:t>
      </w:r>
      <w:r w:rsidRPr="00E0728D">
        <w:rPr>
          <w:lang w:val="en-US"/>
        </w:rPr>
        <w:t>of these actors and diagram System ATO - Refinement Actor</w:t>
      </w:r>
    </w:p>
    <w:p w14:paraId="4F84BF75" w14:textId="77777777" w:rsidR="007E472B" w:rsidRDefault="007E472B" w:rsidP="007D2E33">
      <w:pPr>
        <w:pStyle w:val="Titre5"/>
      </w:pPr>
      <w:r w:rsidRPr="00E0728D">
        <w:t>Maintainer IM [SysATO BDD 2].</w:t>
      </w:r>
    </w:p>
    <w:p w14:paraId="32B1C74B" w14:textId="77777777" w:rsidR="007E472B" w:rsidRPr="00E0728D" w:rsidRDefault="007E472B" w:rsidP="007E472B">
      <w:pPr>
        <w:autoSpaceDE w:val="0"/>
        <w:autoSpaceDN w:val="0"/>
        <w:adjustRightInd w:val="0"/>
        <w:ind w:left="708"/>
        <w:rPr>
          <w:rFonts w:ascii="DBOffice" w:hAnsi="DBOffice" w:cs="DBOffice"/>
          <w:sz w:val="20"/>
        </w:rPr>
      </w:pPr>
    </w:p>
    <w:p w14:paraId="69374F47" w14:textId="77777777" w:rsidR="007E472B" w:rsidRPr="00E0728D" w:rsidRDefault="007E472B" w:rsidP="007D2E33">
      <w:pPr>
        <w:pStyle w:val="Titre3"/>
      </w:pPr>
      <w:r w:rsidRPr="00E0728D">
        <w:t>Responsibilities</w:t>
      </w:r>
    </w:p>
    <w:p w14:paraId="09E93821" w14:textId="77777777" w:rsidR="007E472B" w:rsidRPr="00E0728D" w:rsidRDefault="007E472B" w:rsidP="007D2E33">
      <w:pPr>
        <w:pStyle w:val="Titre5"/>
      </w:pPr>
      <w:r w:rsidRPr="00E0728D">
        <w:rPr>
          <w:lang w:val="en-US"/>
        </w:rPr>
        <w:t>Maintainer IM/RU provides the following exemplary</w:t>
      </w:r>
      <w:r w:rsidR="007D2E33">
        <w:rPr>
          <w:lang w:val="en-US"/>
        </w:rPr>
        <w:t xml:space="preserve"> </w:t>
      </w:r>
      <w:r w:rsidRPr="00E0728D">
        <w:t>functionality:</w:t>
      </w:r>
    </w:p>
    <w:p w14:paraId="531AFB97" w14:textId="77777777" w:rsidR="007E472B" w:rsidRPr="00E0728D" w:rsidRDefault="007E472B" w:rsidP="00361D88">
      <w:pPr>
        <w:pStyle w:val="Paragraphedeliste"/>
        <w:numPr>
          <w:ilvl w:val="0"/>
          <w:numId w:val="25"/>
        </w:numPr>
      </w:pPr>
      <w:r w:rsidRPr="00E0728D">
        <w:t>Update software</w:t>
      </w:r>
    </w:p>
    <w:p w14:paraId="4D32B323" w14:textId="77777777" w:rsidR="007E472B" w:rsidRPr="00E0728D" w:rsidRDefault="007E472B" w:rsidP="00361D88">
      <w:pPr>
        <w:pStyle w:val="Paragraphedeliste"/>
        <w:numPr>
          <w:ilvl w:val="0"/>
          <w:numId w:val="25"/>
        </w:numPr>
      </w:pPr>
      <w:r w:rsidRPr="00E0728D">
        <w:t>Ensure preventive maintenance</w:t>
      </w:r>
    </w:p>
    <w:p w14:paraId="2D0F130B" w14:textId="77777777" w:rsidR="007E472B" w:rsidRPr="00E0728D" w:rsidRDefault="007E472B" w:rsidP="00361D88">
      <w:pPr>
        <w:pStyle w:val="Paragraphedeliste"/>
        <w:numPr>
          <w:ilvl w:val="0"/>
          <w:numId w:val="25"/>
        </w:numPr>
      </w:pPr>
      <w:r w:rsidRPr="00E0728D">
        <w:t>Replace or repair hardware</w:t>
      </w:r>
    </w:p>
    <w:p w14:paraId="365A51DB" w14:textId="77777777" w:rsidR="007E472B" w:rsidRPr="007D2E33" w:rsidRDefault="007E472B" w:rsidP="00361D88">
      <w:pPr>
        <w:pStyle w:val="Paragraphedeliste"/>
        <w:numPr>
          <w:ilvl w:val="0"/>
          <w:numId w:val="25"/>
        </w:numPr>
        <w:rPr>
          <w:lang w:val="en-US"/>
        </w:rPr>
      </w:pPr>
      <w:r w:rsidRPr="007D2E33">
        <w:rPr>
          <w:lang w:val="en-US"/>
        </w:rPr>
        <w:t>Prepare and update of configuration data (e.g.</w:t>
      </w:r>
      <w:r w:rsidR="004625AA">
        <w:rPr>
          <w:lang w:val="en-US"/>
        </w:rPr>
        <w:t xml:space="preserve"> </w:t>
      </w:r>
      <w:r w:rsidRPr="007D2E33">
        <w:rPr>
          <w:lang w:val="en-US"/>
        </w:rPr>
        <w:t xml:space="preserve">extension, application, bug-fix, </w:t>
      </w:r>
      <w:r w:rsidR="007D2E33" w:rsidRPr="007D2E33">
        <w:rPr>
          <w:lang w:val="en-US"/>
        </w:rPr>
        <w:t xml:space="preserve"> p</w:t>
      </w:r>
      <w:r w:rsidRPr="007D2E33">
        <w:rPr>
          <w:lang w:val="en-US"/>
        </w:rPr>
        <w:t>atching, .....)</w:t>
      </w:r>
    </w:p>
    <w:p w14:paraId="420315A0" w14:textId="77777777" w:rsidR="007E472B" w:rsidRPr="004625AA" w:rsidRDefault="007E472B" w:rsidP="00361D88">
      <w:pPr>
        <w:pStyle w:val="Paragraphedeliste"/>
        <w:numPr>
          <w:ilvl w:val="0"/>
          <w:numId w:val="25"/>
        </w:numPr>
        <w:rPr>
          <w:lang w:val="en-US"/>
        </w:rPr>
      </w:pPr>
      <w:r w:rsidRPr="007D2E33">
        <w:rPr>
          <w:lang w:val="en-US"/>
        </w:rPr>
        <w:t>Update remote and local configurations (e.g. extending</w:t>
      </w:r>
      <w:r w:rsidR="007D2E33" w:rsidRPr="007D2E33">
        <w:rPr>
          <w:lang w:val="en-US"/>
        </w:rPr>
        <w:t xml:space="preserve"> </w:t>
      </w:r>
      <w:r w:rsidRPr="004625AA">
        <w:rPr>
          <w:lang w:val="en-US"/>
        </w:rPr>
        <w:t>of the ATO area, ...)</w:t>
      </w:r>
    </w:p>
    <w:p w14:paraId="0B617784" w14:textId="77777777" w:rsidR="007E472B" w:rsidRPr="00E0728D" w:rsidRDefault="007E472B" w:rsidP="007E472B">
      <w:pPr>
        <w:autoSpaceDE w:val="0"/>
        <w:autoSpaceDN w:val="0"/>
        <w:adjustRightInd w:val="0"/>
        <w:ind w:left="708"/>
        <w:rPr>
          <w:rFonts w:ascii="DBOffice" w:hAnsi="DBOffice" w:cs="DBOffice"/>
          <w:sz w:val="20"/>
        </w:rPr>
      </w:pPr>
    </w:p>
    <w:p w14:paraId="3532B502" w14:textId="77777777" w:rsidR="007E472B" w:rsidRPr="00E0728D" w:rsidRDefault="007E472B" w:rsidP="007D2E33">
      <w:pPr>
        <w:pStyle w:val="Titre3"/>
      </w:pPr>
      <w:r w:rsidRPr="00E0728D">
        <w:t>Requirements/Constraints:</w:t>
      </w:r>
    </w:p>
    <w:p w14:paraId="7556CE16" w14:textId="77777777" w:rsidR="007E472B" w:rsidRDefault="007E472B" w:rsidP="004625AA">
      <w:pPr>
        <w:pStyle w:val="Titre5"/>
      </w:pPr>
      <w:r w:rsidRPr="00E0728D">
        <w:t>None</w:t>
      </w:r>
    </w:p>
    <w:p w14:paraId="1E2D2352" w14:textId="77777777" w:rsidR="007E472B" w:rsidRPr="00E0728D" w:rsidRDefault="007E472B" w:rsidP="007E472B">
      <w:pPr>
        <w:autoSpaceDE w:val="0"/>
        <w:autoSpaceDN w:val="0"/>
        <w:adjustRightInd w:val="0"/>
        <w:ind w:left="708"/>
        <w:rPr>
          <w:rFonts w:ascii="DBOffice" w:hAnsi="DBOffice" w:cs="DBOffice"/>
          <w:sz w:val="20"/>
        </w:rPr>
      </w:pPr>
    </w:p>
    <w:p w14:paraId="44B0C80C" w14:textId="77777777" w:rsidR="007E472B" w:rsidRPr="00E0728D" w:rsidRDefault="007E472B" w:rsidP="007D2E33">
      <w:pPr>
        <w:pStyle w:val="Titre3"/>
      </w:pPr>
      <w:r w:rsidRPr="00E0728D">
        <w:t>Actor-Actor-Communication</w:t>
      </w:r>
    </w:p>
    <w:p w14:paraId="4CF7443C" w14:textId="77777777" w:rsidR="007E472B" w:rsidRPr="00E0728D" w:rsidRDefault="007E472B" w:rsidP="004625AA">
      <w:pPr>
        <w:pStyle w:val="Titre5"/>
        <w:rPr>
          <w:lang w:val="en-US"/>
        </w:rPr>
      </w:pPr>
      <w:r w:rsidRPr="00E0728D">
        <w:rPr>
          <w:lang w:val="en-US"/>
        </w:rPr>
        <w:t>Maintainer IM/RU is also in communication with:</w:t>
      </w:r>
    </w:p>
    <w:p w14:paraId="45017D66" w14:textId="77777777" w:rsidR="007E472B" w:rsidRPr="00E0728D" w:rsidRDefault="007E472B" w:rsidP="00361D88">
      <w:pPr>
        <w:pStyle w:val="Paragraphedeliste"/>
        <w:numPr>
          <w:ilvl w:val="0"/>
          <w:numId w:val="26"/>
        </w:numPr>
      </w:pPr>
      <w:r w:rsidRPr="00E0728D">
        <w:t>Control Center</w:t>
      </w:r>
    </w:p>
    <w:p w14:paraId="65349675" w14:textId="77777777" w:rsidR="007E472B" w:rsidRPr="004625AA" w:rsidRDefault="007E472B" w:rsidP="00361D88">
      <w:pPr>
        <w:pStyle w:val="Paragraphedeliste"/>
        <w:numPr>
          <w:ilvl w:val="0"/>
          <w:numId w:val="26"/>
        </w:numPr>
        <w:rPr>
          <w:lang w:val="en-US"/>
        </w:rPr>
      </w:pPr>
      <w:r w:rsidRPr="00E0728D">
        <w:t>Diagnostic System</w:t>
      </w:r>
    </w:p>
    <w:p w14:paraId="2D7CEFA1" w14:textId="77777777" w:rsidR="007E472B" w:rsidRDefault="007E472B" w:rsidP="004625AA">
      <w:pPr>
        <w:pStyle w:val="Titre2"/>
        <w:rPr>
          <w:lang w:val="en-US"/>
        </w:rPr>
      </w:pPr>
      <w:bookmarkStart w:id="429" w:name="_Toc494969670"/>
      <w:bookmarkStart w:id="430" w:name="_Toc501123097"/>
      <w:r>
        <w:rPr>
          <w:lang w:val="en-US"/>
        </w:rPr>
        <w:t>Configuration Management</w:t>
      </w:r>
      <w:bookmarkEnd w:id="429"/>
      <w:bookmarkEnd w:id="430"/>
    </w:p>
    <w:p w14:paraId="2D01C742" w14:textId="77777777" w:rsidR="007E472B" w:rsidRPr="00FD1681" w:rsidRDefault="007E472B" w:rsidP="004625AA">
      <w:pPr>
        <w:pStyle w:val="Titre3"/>
      </w:pPr>
      <w:r w:rsidRPr="00FD1681">
        <w:t>Role</w:t>
      </w:r>
    </w:p>
    <w:p w14:paraId="38460BAA" w14:textId="77777777" w:rsidR="007E472B" w:rsidRPr="00FD1681" w:rsidRDefault="007E472B" w:rsidP="007E472B">
      <w:pPr>
        <w:autoSpaceDE w:val="0"/>
        <w:autoSpaceDN w:val="0"/>
        <w:adjustRightInd w:val="0"/>
        <w:ind w:left="708"/>
        <w:rPr>
          <w:rFonts w:ascii="DBOffice" w:hAnsi="DBOffice" w:cs="DBOffice"/>
          <w:sz w:val="20"/>
          <w:lang w:val="en-US"/>
        </w:rPr>
      </w:pPr>
      <w:r w:rsidRPr="00FD1681">
        <w:rPr>
          <w:rFonts w:ascii="DBOffice" w:hAnsi="DBOffice" w:cs="DBOffice"/>
          <w:sz w:val="20"/>
          <w:lang w:val="en-US"/>
        </w:rPr>
        <w:t>Configuration Management is a refinement of actor Maintainer</w:t>
      </w:r>
    </w:p>
    <w:p w14:paraId="723A46AE" w14:textId="77777777" w:rsidR="007E472B" w:rsidRPr="00FD1681" w:rsidRDefault="007E472B" w:rsidP="007E472B">
      <w:pPr>
        <w:autoSpaceDE w:val="0"/>
        <w:autoSpaceDN w:val="0"/>
        <w:adjustRightInd w:val="0"/>
        <w:ind w:left="708"/>
        <w:rPr>
          <w:rFonts w:ascii="DBOffice" w:hAnsi="DBOffice" w:cs="DBOffice"/>
          <w:sz w:val="20"/>
          <w:lang w:val="en-US"/>
        </w:rPr>
      </w:pPr>
      <w:r w:rsidRPr="00FD1681">
        <w:rPr>
          <w:rFonts w:ascii="DBOffice" w:hAnsi="DBOffice" w:cs="DBOffice"/>
          <w:sz w:val="20"/>
          <w:lang w:val="en-US"/>
        </w:rPr>
        <w:t>IM/RU, representing tasks of personell responsible for</w:t>
      </w:r>
    </w:p>
    <w:p w14:paraId="40B67DD1" w14:textId="77777777" w:rsidR="007E472B" w:rsidRPr="00FD1681" w:rsidRDefault="007E472B" w:rsidP="007E472B">
      <w:pPr>
        <w:autoSpaceDE w:val="0"/>
        <w:autoSpaceDN w:val="0"/>
        <w:adjustRightInd w:val="0"/>
        <w:ind w:left="708"/>
        <w:rPr>
          <w:rFonts w:ascii="DBOffice" w:hAnsi="DBOffice" w:cs="DBOffice"/>
          <w:sz w:val="20"/>
          <w:lang w:val="en-US"/>
        </w:rPr>
      </w:pPr>
      <w:r w:rsidRPr="00FD1681">
        <w:rPr>
          <w:rFonts w:ascii="DBOffice" w:hAnsi="DBOffice" w:cs="DBOffice"/>
          <w:sz w:val="20"/>
          <w:lang w:val="en-US"/>
        </w:rPr>
        <w:lastRenderedPageBreak/>
        <w:t>configuring SysATO (Train- and Trackside).</w:t>
      </w:r>
    </w:p>
    <w:p w14:paraId="34059777" w14:textId="77777777" w:rsidR="007E472B" w:rsidRPr="00FD1681" w:rsidRDefault="007E472B" w:rsidP="007E472B">
      <w:pPr>
        <w:autoSpaceDE w:val="0"/>
        <w:autoSpaceDN w:val="0"/>
        <w:adjustRightInd w:val="0"/>
        <w:ind w:left="708"/>
        <w:rPr>
          <w:rFonts w:ascii="DBOffice" w:hAnsi="DBOffice" w:cs="DBOffice"/>
          <w:sz w:val="20"/>
          <w:lang w:val="en-US"/>
        </w:rPr>
      </w:pPr>
    </w:p>
    <w:p w14:paraId="55907038" w14:textId="77777777" w:rsidR="007E472B" w:rsidRPr="00FD1681" w:rsidRDefault="007E472B" w:rsidP="004625AA">
      <w:pPr>
        <w:pStyle w:val="Titre3"/>
        <w:rPr>
          <w:lang w:val="en-US"/>
        </w:rPr>
      </w:pPr>
      <w:r w:rsidRPr="00FD1681">
        <w:rPr>
          <w:lang w:val="en-US"/>
        </w:rPr>
        <w:t>Responsibilities</w:t>
      </w:r>
    </w:p>
    <w:p w14:paraId="212DF2D5" w14:textId="77777777" w:rsidR="007E472B" w:rsidRPr="000D5437" w:rsidRDefault="007E472B" w:rsidP="003044EC">
      <w:pPr>
        <w:pStyle w:val="Titre5"/>
        <w:rPr>
          <w:lang w:val="en-US"/>
        </w:rPr>
      </w:pPr>
      <w:r w:rsidRPr="000D5437">
        <w:rPr>
          <w:lang w:val="en-US"/>
        </w:rPr>
        <w:t>Configuration Management provides the following exemplary</w:t>
      </w:r>
      <w:r>
        <w:rPr>
          <w:lang w:val="en-US"/>
        </w:rPr>
        <w:t xml:space="preserve"> </w:t>
      </w:r>
      <w:r w:rsidRPr="000D5437">
        <w:rPr>
          <w:lang w:val="en-US"/>
        </w:rPr>
        <w:t>functionality:</w:t>
      </w:r>
    </w:p>
    <w:p w14:paraId="7AC98AB9" w14:textId="77777777" w:rsidR="007E472B" w:rsidRPr="003044EC" w:rsidRDefault="007E472B" w:rsidP="00361D88">
      <w:pPr>
        <w:pStyle w:val="Paragraphedeliste"/>
        <w:numPr>
          <w:ilvl w:val="0"/>
          <w:numId w:val="27"/>
        </w:numPr>
        <w:rPr>
          <w:lang w:val="en-US"/>
        </w:rPr>
      </w:pPr>
      <w:r w:rsidRPr="003044EC">
        <w:rPr>
          <w:lang w:val="en-US"/>
        </w:rPr>
        <w:t>Prepare and update of configuration data (e.g.</w:t>
      </w:r>
      <w:r w:rsidR="003044EC" w:rsidRPr="003044EC">
        <w:rPr>
          <w:lang w:val="en-US"/>
        </w:rPr>
        <w:t xml:space="preserve"> </w:t>
      </w:r>
      <w:r w:rsidRPr="003044EC">
        <w:rPr>
          <w:lang w:val="en-US"/>
        </w:rPr>
        <w:t>extension, application, bug-fix, patching, .....)</w:t>
      </w:r>
    </w:p>
    <w:p w14:paraId="20DBE800" w14:textId="77777777" w:rsidR="007E472B" w:rsidRPr="003044EC" w:rsidRDefault="007E472B" w:rsidP="00361D88">
      <w:pPr>
        <w:pStyle w:val="Paragraphedeliste"/>
        <w:numPr>
          <w:ilvl w:val="0"/>
          <w:numId w:val="27"/>
        </w:numPr>
        <w:rPr>
          <w:lang w:val="en-US"/>
        </w:rPr>
      </w:pPr>
      <w:r w:rsidRPr="003044EC">
        <w:rPr>
          <w:lang w:val="en-US"/>
        </w:rPr>
        <w:t>Update remote and local configurations (e.g. extending</w:t>
      </w:r>
      <w:r w:rsidR="003044EC" w:rsidRPr="003044EC">
        <w:rPr>
          <w:lang w:val="en-US"/>
        </w:rPr>
        <w:t xml:space="preserve"> </w:t>
      </w:r>
      <w:r w:rsidRPr="003044EC">
        <w:rPr>
          <w:lang w:val="en-US"/>
        </w:rPr>
        <w:t>of the ATO area, ...)</w:t>
      </w:r>
    </w:p>
    <w:p w14:paraId="2F60072A" w14:textId="77777777" w:rsidR="007E472B" w:rsidRPr="00FD1681" w:rsidRDefault="007E472B" w:rsidP="003044EC">
      <w:pPr>
        <w:pStyle w:val="Titre3"/>
      </w:pPr>
      <w:r w:rsidRPr="00FD1681">
        <w:t>Requirements/Constraints:</w:t>
      </w:r>
    </w:p>
    <w:p w14:paraId="11FFB4D2" w14:textId="77777777" w:rsidR="007E472B" w:rsidRPr="00FD1681" w:rsidRDefault="007E472B" w:rsidP="003044EC">
      <w:pPr>
        <w:pStyle w:val="Titre5"/>
      </w:pPr>
      <w:r w:rsidRPr="00FD1681">
        <w:t>None</w:t>
      </w:r>
    </w:p>
    <w:p w14:paraId="19C8989C" w14:textId="77777777" w:rsidR="007E472B" w:rsidRPr="00FD1681" w:rsidRDefault="007E472B" w:rsidP="007E472B">
      <w:pPr>
        <w:rPr>
          <w:lang w:val="en-US"/>
        </w:rPr>
      </w:pPr>
    </w:p>
    <w:p w14:paraId="3F93549D" w14:textId="77777777" w:rsidR="007E472B" w:rsidRPr="00FD1681" w:rsidRDefault="007E472B" w:rsidP="003044EC">
      <w:pPr>
        <w:pStyle w:val="Titre2"/>
        <w:rPr>
          <w:lang w:val="en-US"/>
        </w:rPr>
      </w:pPr>
      <w:bookmarkStart w:id="431" w:name="_Toc494969671"/>
      <w:bookmarkStart w:id="432" w:name="_Toc501123098"/>
      <w:r w:rsidRPr="003044EC">
        <w:t>Maintenance</w:t>
      </w:r>
      <w:r w:rsidRPr="00FD1681">
        <w:rPr>
          <w:lang w:val="en-US"/>
        </w:rPr>
        <w:t xml:space="preserve"> Management</w:t>
      </w:r>
      <w:bookmarkEnd w:id="431"/>
      <w:bookmarkEnd w:id="432"/>
    </w:p>
    <w:p w14:paraId="1221F0DE" w14:textId="77777777" w:rsidR="007E472B" w:rsidRPr="00FD1681" w:rsidRDefault="007E472B" w:rsidP="003044EC">
      <w:pPr>
        <w:pStyle w:val="Titre3"/>
      </w:pPr>
      <w:r w:rsidRPr="00FD1681">
        <w:t>Role</w:t>
      </w:r>
    </w:p>
    <w:p w14:paraId="3B22225B" w14:textId="77777777" w:rsidR="007E472B" w:rsidRDefault="007E472B" w:rsidP="003044EC">
      <w:pPr>
        <w:pStyle w:val="Titre5"/>
        <w:rPr>
          <w:lang w:val="en-US"/>
        </w:rPr>
      </w:pPr>
      <w:r w:rsidRPr="00FD1681">
        <w:rPr>
          <w:lang w:val="en-US"/>
        </w:rPr>
        <w:t>Maintenance Management is a refinement of actor Maintainer</w:t>
      </w:r>
      <w:r w:rsidR="003044EC">
        <w:rPr>
          <w:lang w:val="en-US"/>
        </w:rPr>
        <w:t xml:space="preserve"> </w:t>
      </w:r>
      <w:r w:rsidRPr="00FD1681">
        <w:rPr>
          <w:lang w:val="en-US"/>
        </w:rPr>
        <w:t xml:space="preserve">IM/RU, representing tasks of </w:t>
      </w:r>
      <w:r w:rsidR="003044EC" w:rsidRPr="00FD1681">
        <w:rPr>
          <w:lang w:val="en-US"/>
        </w:rPr>
        <w:t>personnel</w:t>
      </w:r>
      <w:r w:rsidRPr="00FD1681">
        <w:rPr>
          <w:lang w:val="en-US"/>
        </w:rPr>
        <w:t xml:space="preserve"> responsible for</w:t>
      </w:r>
      <w:r w:rsidR="003044EC">
        <w:rPr>
          <w:lang w:val="en-US"/>
        </w:rPr>
        <w:t xml:space="preserve"> </w:t>
      </w:r>
      <w:r w:rsidRPr="00FD1681">
        <w:rPr>
          <w:lang w:val="en-US"/>
        </w:rPr>
        <w:t>maintaining SysATO (Train- and Trackside).</w:t>
      </w:r>
    </w:p>
    <w:p w14:paraId="278CCF42" w14:textId="77777777" w:rsidR="007E472B" w:rsidRPr="00FD1681" w:rsidRDefault="007E472B" w:rsidP="007E472B">
      <w:pPr>
        <w:autoSpaceDE w:val="0"/>
        <w:autoSpaceDN w:val="0"/>
        <w:adjustRightInd w:val="0"/>
        <w:ind w:left="708"/>
        <w:rPr>
          <w:rFonts w:ascii="DBOffice" w:hAnsi="DBOffice" w:cs="DBOffice"/>
          <w:sz w:val="20"/>
          <w:lang w:val="en-US"/>
        </w:rPr>
      </w:pPr>
    </w:p>
    <w:p w14:paraId="5FF7D46B" w14:textId="77777777" w:rsidR="007E472B" w:rsidRPr="00FD1681" w:rsidRDefault="007E472B" w:rsidP="003044EC">
      <w:pPr>
        <w:pStyle w:val="Titre3"/>
      </w:pPr>
      <w:r w:rsidRPr="00FD1681">
        <w:t>Responsibilities</w:t>
      </w:r>
    </w:p>
    <w:p w14:paraId="419CE49D" w14:textId="77777777" w:rsidR="007E472B" w:rsidRPr="00FD1681" w:rsidRDefault="007E472B" w:rsidP="003044EC">
      <w:pPr>
        <w:pStyle w:val="Titre5"/>
      </w:pPr>
      <w:r w:rsidRPr="00FD1681">
        <w:rPr>
          <w:lang w:val="en-US"/>
        </w:rPr>
        <w:t>Maintenance Management provides the following exemplary</w:t>
      </w:r>
      <w:r w:rsidR="003044EC">
        <w:rPr>
          <w:lang w:val="en-US"/>
        </w:rPr>
        <w:t xml:space="preserve"> </w:t>
      </w:r>
      <w:r w:rsidRPr="00FD1681">
        <w:t>functionality:</w:t>
      </w:r>
    </w:p>
    <w:p w14:paraId="3AFB2969" w14:textId="77777777" w:rsidR="007E472B" w:rsidRPr="00FD1681" w:rsidRDefault="007E472B" w:rsidP="00361D88">
      <w:pPr>
        <w:pStyle w:val="Paragraphedeliste"/>
        <w:numPr>
          <w:ilvl w:val="0"/>
          <w:numId w:val="28"/>
        </w:numPr>
      </w:pPr>
      <w:r w:rsidRPr="00FD1681">
        <w:t>Update software</w:t>
      </w:r>
    </w:p>
    <w:p w14:paraId="50707AD5" w14:textId="77777777" w:rsidR="007E472B" w:rsidRPr="00FD1681" w:rsidRDefault="007E472B" w:rsidP="00361D88">
      <w:pPr>
        <w:pStyle w:val="Paragraphedeliste"/>
        <w:numPr>
          <w:ilvl w:val="0"/>
          <w:numId w:val="28"/>
        </w:numPr>
      </w:pPr>
      <w:r w:rsidRPr="00FD1681">
        <w:t>Ensure preventive maintenance</w:t>
      </w:r>
    </w:p>
    <w:p w14:paraId="0625277B" w14:textId="77777777" w:rsidR="007E472B" w:rsidRDefault="007E472B" w:rsidP="00361D88">
      <w:pPr>
        <w:pStyle w:val="Paragraphedeliste"/>
        <w:numPr>
          <w:ilvl w:val="0"/>
          <w:numId w:val="28"/>
        </w:numPr>
      </w:pPr>
      <w:r w:rsidRPr="00FD1681">
        <w:t>Replace or repair hardware</w:t>
      </w:r>
    </w:p>
    <w:p w14:paraId="5A6854F3" w14:textId="77777777" w:rsidR="007E472B" w:rsidRPr="00FD1681" w:rsidRDefault="007E472B" w:rsidP="007E472B">
      <w:pPr>
        <w:autoSpaceDE w:val="0"/>
        <w:autoSpaceDN w:val="0"/>
        <w:adjustRightInd w:val="0"/>
        <w:ind w:left="1416"/>
        <w:rPr>
          <w:rFonts w:ascii="DBOffice" w:hAnsi="DBOffice" w:cs="DBOffice"/>
          <w:sz w:val="20"/>
        </w:rPr>
      </w:pPr>
    </w:p>
    <w:p w14:paraId="6F8FE21D" w14:textId="77777777" w:rsidR="007E472B" w:rsidRPr="00FD1681" w:rsidRDefault="007E472B" w:rsidP="003044EC">
      <w:pPr>
        <w:pStyle w:val="Titre3"/>
      </w:pPr>
      <w:r w:rsidRPr="00FD1681">
        <w:t>Requirements/Constraints:</w:t>
      </w:r>
    </w:p>
    <w:p w14:paraId="7DE26BB1" w14:textId="77777777" w:rsidR="007E472B" w:rsidRPr="00FD1681" w:rsidRDefault="007E472B" w:rsidP="003044EC">
      <w:pPr>
        <w:pStyle w:val="Titre5"/>
      </w:pPr>
      <w:r w:rsidRPr="00FD1681">
        <w:t>None</w:t>
      </w:r>
    </w:p>
    <w:p w14:paraId="724A5A90" w14:textId="77777777" w:rsidR="003044EC" w:rsidRDefault="003044EC">
      <w:pPr>
        <w:jc w:val="left"/>
        <w:rPr>
          <w:b/>
          <w:smallCaps/>
          <w:kern w:val="28"/>
          <w:sz w:val="32"/>
          <w:u w:val="single"/>
          <w:lang w:eastAsia="en-GB"/>
        </w:rPr>
      </w:pPr>
      <w:r>
        <w:rPr>
          <w:lang w:eastAsia="en-GB"/>
        </w:rPr>
        <w:br w:type="page"/>
      </w:r>
    </w:p>
    <w:p w14:paraId="29812A7E" w14:textId="77777777" w:rsidR="006D1F15" w:rsidRDefault="006D1F15" w:rsidP="006D1F15">
      <w:pPr>
        <w:pStyle w:val="Titre1"/>
        <w:rPr>
          <w:lang w:eastAsia="en-GB"/>
        </w:rPr>
      </w:pPr>
      <w:bookmarkStart w:id="433" w:name="_Toc501123099"/>
      <w:r>
        <w:rPr>
          <w:lang w:eastAsia="en-GB"/>
        </w:rPr>
        <w:lastRenderedPageBreak/>
        <w:t>System Inputs and Outputs (interface with actors)</w:t>
      </w:r>
      <w:bookmarkEnd w:id="433"/>
    </w:p>
    <w:p w14:paraId="5B47F811" w14:textId="77777777" w:rsidR="003044EC" w:rsidRDefault="003044EC">
      <w:pPr>
        <w:jc w:val="left"/>
        <w:rPr>
          <w:b/>
          <w:smallCaps/>
          <w:kern w:val="28"/>
          <w:sz w:val="32"/>
          <w:u w:val="single"/>
          <w:lang w:eastAsia="en-GB"/>
        </w:rPr>
      </w:pPr>
      <w:r>
        <w:rPr>
          <w:lang w:eastAsia="en-GB"/>
        </w:rPr>
        <w:br w:type="page"/>
      </w:r>
    </w:p>
    <w:p w14:paraId="73048B46" w14:textId="77777777" w:rsidR="007F4062" w:rsidRDefault="007F4062" w:rsidP="007F4062">
      <w:pPr>
        <w:pStyle w:val="Titre1"/>
        <w:rPr>
          <w:lang w:eastAsia="en-GB"/>
        </w:rPr>
      </w:pPr>
      <w:bookmarkStart w:id="434" w:name="_Toc501123100"/>
      <w:r w:rsidRPr="007F4062">
        <w:rPr>
          <w:lang w:eastAsia="en-GB"/>
        </w:rPr>
        <w:lastRenderedPageBreak/>
        <w:t>Operational Environment (Ops environment and contexts)</w:t>
      </w:r>
      <w:bookmarkEnd w:id="434"/>
    </w:p>
    <w:p w14:paraId="105FFA3D" w14:textId="58038F43" w:rsidR="00FE50D9" w:rsidRDefault="00FE50D9" w:rsidP="00EA32E9">
      <w:pPr>
        <w:pStyle w:val="Titre2"/>
        <w:rPr>
          <w:ins w:id="435" w:author="Roman Treydel" w:date="2017-12-15T17:36:00Z"/>
        </w:rPr>
      </w:pPr>
      <w:bookmarkStart w:id="436" w:name="_Toc494969673"/>
      <w:bookmarkStart w:id="437" w:name="_Toc501123101"/>
      <w:del w:id="438" w:author="Roman Treydel" w:date="2017-12-15T17:36:00Z">
        <w:r w:rsidRPr="000A7337" w:rsidDel="00EA32E9">
          <w:delText>ATO</w:delText>
        </w:r>
      </w:del>
      <w:ins w:id="439" w:author="Roman Treydel" w:date="2017-12-15T17:36:00Z">
        <w:r w:rsidR="00EA32E9" w:rsidRPr="00EA32E9">
          <w:t xml:space="preserve"> Automatic Railway Operation</w:t>
        </w:r>
      </w:ins>
      <w:r w:rsidRPr="000A7337">
        <w:t xml:space="preserve"> – Super</w:t>
      </w:r>
      <w:r>
        <w:t xml:space="preserve"> </w:t>
      </w:r>
      <w:r w:rsidRPr="000A7337">
        <w:t>system Context</w:t>
      </w:r>
      <w:bookmarkEnd w:id="436"/>
      <w:bookmarkEnd w:id="437"/>
    </w:p>
    <w:p w14:paraId="1B9BD17D" w14:textId="3FC1E604" w:rsidR="00EA32E9" w:rsidRPr="00EA32E9" w:rsidRDefault="00EA32E9" w:rsidP="00EA32E9"/>
    <w:p w14:paraId="4D0FA8BC" w14:textId="77777777" w:rsidR="00FE50D9" w:rsidRDefault="00FE50D9" w:rsidP="00FE50D9"/>
    <w:p w14:paraId="6CC92570" w14:textId="210180F6" w:rsidR="00FE50D9" w:rsidRPr="000A7337" w:rsidRDefault="00206F5E" w:rsidP="00206F5E">
      <w:pPr>
        <w:jc w:val="left"/>
      </w:pPr>
      <w:r>
        <w:rPr>
          <w:noProof/>
          <w:lang w:eastAsia="en-GB"/>
        </w:rPr>
        <w:object w:dxaOrig="9980" w:dyaOrig="7523" w14:anchorId="51BD29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75pt;height:376.5pt" o:ole="">
            <v:imagedata r:id="rId9" o:title=""/>
          </v:shape>
          <o:OLEObject Type="Embed" ProgID="Visio.Drawing.11" ShapeID="_x0000_i1025" DrawAspect="Content" ObjectID="_1595931441" r:id="rId10"/>
        </w:object>
      </w:r>
    </w:p>
    <w:p w14:paraId="7BAE1E2A" w14:textId="77777777" w:rsidR="00FE50D9" w:rsidRDefault="00FE50D9" w:rsidP="00FE50D9">
      <w:pPr>
        <w:pStyle w:val="Titre2"/>
      </w:pPr>
      <w:bookmarkStart w:id="440" w:name="_Toc494969674"/>
      <w:bookmarkStart w:id="441" w:name="_Toc501123102"/>
      <w:r>
        <w:lastRenderedPageBreak/>
        <w:t>ATO – GoA 4</w:t>
      </w:r>
      <w:bookmarkEnd w:id="440"/>
      <w:bookmarkEnd w:id="441"/>
    </w:p>
    <w:p w14:paraId="61C8216C" w14:textId="3A46C0CD" w:rsidR="00FE50D9" w:rsidRPr="000A7337" w:rsidRDefault="00206F5E" w:rsidP="00FE50D9">
      <w:r>
        <w:rPr>
          <w:noProof/>
          <w:lang w:eastAsia="en-GB"/>
        </w:rPr>
        <w:object w:dxaOrig="9980" w:dyaOrig="7523" w14:anchorId="475F3D55">
          <v:shape id="_x0000_i1026" type="#_x0000_t75" style="width:498.75pt;height:376.5pt" o:ole="">
            <v:imagedata r:id="rId11" o:title=""/>
          </v:shape>
          <o:OLEObject Type="Embed" ProgID="Visio.Drawing.11" ShapeID="_x0000_i1026" DrawAspect="Content" ObjectID="_1595931442" r:id="rId12"/>
        </w:object>
      </w:r>
    </w:p>
    <w:p w14:paraId="55B7294A" w14:textId="77777777" w:rsidR="00FE50D9" w:rsidRDefault="00FE50D9" w:rsidP="00FE50D9">
      <w:pPr>
        <w:pStyle w:val="Titre2"/>
      </w:pPr>
      <w:bookmarkStart w:id="442" w:name="_Toc494969675"/>
      <w:bookmarkStart w:id="443" w:name="_Toc501123103"/>
      <w:r>
        <w:lastRenderedPageBreak/>
        <w:t xml:space="preserve">ATO – </w:t>
      </w:r>
      <w:r w:rsidRPr="00FE50D9">
        <w:t>GoA</w:t>
      </w:r>
      <w:r>
        <w:t xml:space="preserve"> 3</w:t>
      </w:r>
      <w:bookmarkEnd w:id="442"/>
      <w:bookmarkEnd w:id="443"/>
    </w:p>
    <w:p w14:paraId="6EB7DBCA" w14:textId="58013D81" w:rsidR="00FE50D9" w:rsidRDefault="00206F5E" w:rsidP="00FE50D9">
      <w:r>
        <w:object w:dxaOrig="9980" w:dyaOrig="7523" w14:anchorId="63F92232">
          <v:shape id="_x0000_i1027" type="#_x0000_t75" style="width:453pt;height:341.25pt" o:ole="">
            <v:imagedata r:id="rId13" o:title=""/>
          </v:shape>
          <o:OLEObject Type="Embed" ProgID="Visio.Drawing.11" ShapeID="_x0000_i1027" DrawAspect="Content" ObjectID="_1595931443" r:id="rId14"/>
        </w:object>
      </w:r>
    </w:p>
    <w:p w14:paraId="1E77C168" w14:textId="77777777" w:rsidR="00FE50D9" w:rsidRDefault="00FE50D9" w:rsidP="00FE50D9"/>
    <w:p w14:paraId="73437158" w14:textId="77777777" w:rsidR="00FE50D9" w:rsidRDefault="00FE50D9" w:rsidP="00FE50D9"/>
    <w:p w14:paraId="7D603081" w14:textId="77777777" w:rsidR="00FE50D9" w:rsidRPr="000A7337" w:rsidRDefault="00FE50D9" w:rsidP="00FE50D9"/>
    <w:p w14:paraId="6E31C8A9" w14:textId="77777777" w:rsidR="00FE50D9" w:rsidRPr="000A7337" w:rsidRDefault="00FE50D9" w:rsidP="00FE50D9"/>
    <w:p w14:paraId="06EBE8B8" w14:textId="77777777" w:rsidR="00FE50D9" w:rsidRDefault="00FE50D9" w:rsidP="00FE50D9">
      <w:pPr>
        <w:pStyle w:val="Titre2"/>
      </w:pPr>
      <w:bookmarkStart w:id="444" w:name="_Toc494969676"/>
      <w:bookmarkStart w:id="445" w:name="_Toc501123104"/>
      <w:r>
        <w:lastRenderedPageBreak/>
        <w:t>ATO – GoA 2</w:t>
      </w:r>
      <w:bookmarkEnd w:id="444"/>
      <w:bookmarkEnd w:id="445"/>
    </w:p>
    <w:p w14:paraId="234B8EEC" w14:textId="3F491E95" w:rsidR="00FE50D9" w:rsidRPr="000A7337" w:rsidRDefault="00206F5E" w:rsidP="00FE50D9">
      <w:r>
        <w:rPr>
          <w:noProof/>
          <w:lang w:eastAsia="en-GB"/>
        </w:rPr>
        <w:object w:dxaOrig="9980" w:dyaOrig="7523" w14:anchorId="73270F65">
          <v:shape id="_x0000_i1028" type="#_x0000_t75" style="width:498.75pt;height:376.5pt" o:ole="">
            <v:imagedata r:id="rId15" o:title=""/>
          </v:shape>
          <o:OLEObject Type="Embed" ProgID="Visio.Drawing.11" ShapeID="_x0000_i1028" DrawAspect="Content" ObjectID="_1595931444" r:id="rId16"/>
        </w:object>
      </w:r>
    </w:p>
    <w:p w14:paraId="24B6B06E" w14:textId="77777777" w:rsidR="00FE50D9" w:rsidRPr="000A7337" w:rsidRDefault="00FE50D9" w:rsidP="00FE50D9"/>
    <w:p w14:paraId="0F9B2463" w14:textId="77777777" w:rsidR="00FE50D9" w:rsidRDefault="00FE50D9" w:rsidP="00FE50D9">
      <w:pPr>
        <w:pStyle w:val="Titre2"/>
      </w:pPr>
      <w:bookmarkStart w:id="446" w:name="_Toc494969677"/>
      <w:bookmarkStart w:id="447" w:name="_Toc501123105"/>
      <w:r w:rsidRPr="00FE50D9">
        <w:lastRenderedPageBreak/>
        <w:t>ATO</w:t>
      </w:r>
      <w:r>
        <w:t xml:space="preserve"> – GoA 1</w:t>
      </w:r>
      <w:bookmarkEnd w:id="446"/>
      <w:bookmarkEnd w:id="447"/>
    </w:p>
    <w:p w14:paraId="4DCF94D3" w14:textId="5D64898F" w:rsidR="00FE50D9" w:rsidRDefault="00206F5E" w:rsidP="00FE50D9">
      <w:r>
        <w:rPr>
          <w:noProof/>
          <w:lang w:eastAsia="en-GB"/>
        </w:rPr>
        <w:object w:dxaOrig="9980" w:dyaOrig="7523" w14:anchorId="74FE2729">
          <v:shape id="_x0000_i1029" type="#_x0000_t75" style="width:498.75pt;height:376.5pt" o:ole="">
            <v:imagedata r:id="rId17" o:title=""/>
          </v:shape>
          <o:OLEObject Type="Embed" ProgID="Visio.Drawing.11" ShapeID="_x0000_i1029" DrawAspect="Content" ObjectID="_1595931445" r:id="rId18"/>
        </w:object>
      </w:r>
    </w:p>
    <w:p w14:paraId="2F8D3899" w14:textId="77777777" w:rsidR="00FE50D9" w:rsidRDefault="00FE50D9" w:rsidP="00FE50D9"/>
    <w:p w14:paraId="57C1062B" w14:textId="77777777" w:rsidR="00FE50D9" w:rsidRDefault="00FE50D9" w:rsidP="00FE50D9">
      <w:pPr>
        <w:rPr>
          <w:rFonts w:ascii="DBOffice,Bold" w:hAnsi="DBOffice,Bold" w:cs="DBOffice,Bold"/>
          <w:b/>
          <w:bCs/>
          <w:sz w:val="20"/>
          <w:lang w:val="en-US"/>
        </w:rPr>
      </w:pPr>
    </w:p>
    <w:p w14:paraId="23168F7E" w14:textId="77777777" w:rsidR="00FE50D9" w:rsidRPr="000A7337" w:rsidRDefault="00FE50D9" w:rsidP="00FE50D9"/>
    <w:p w14:paraId="0C0DA461" w14:textId="5A937E82" w:rsidR="00FE50D9" w:rsidRPr="00206F5E" w:rsidRDefault="00FE50D9" w:rsidP="00FE50D9">
      <w:pPr>
        <w:pStyle w:val="Titre2"/>
        <w:rPr>
          <w:lang w:val="en-US"/>
        </w:rPr>
      </w:pPr>
      <w:bookmarkStart w:id="448" w:name="_Toc494969678"/>
      <w:bookmarkStart w:id="449" w:name="_Toc501123106"/>
      <w:r w:rsidRPr="00206F5E">
        <w:rPr>
          <w:lang w:val="en-US"/>
        </w:rPr>
        <w:lastRenderedPageBreak/>
        <w:t>ATO – Maintenance and Configuration Maintenance</w:t>
      </w:r>
      <w:bookmarkEnd w:id="448"/>
      <w:bookmarkEnd w:id="449"/>
      <w:r w:rsidRPr="00206F5E">
        <w:rPr>
          <w:lang w:val="en-US"/>
        </w:rPr>
        <w:t xml:space="preserve"> </w:t>
      </w:r>
    </w:p>
    <w:p w14:paraId="0267E686" w14:textId="69C24D14" w:rsidR="00FE50D9" w:rsidRDefault="00206F5E" w:rsidP="00FE50D9">
      <w:r>
        <w:rPr>
          <w:noProof/>
          <w:lang w:eastAsia="en-GB"/>
        </w:rPr>
        <w:object w:dxaOrig="7340" w:dyaOrig="7511" w14:anchorId="5E13DAB8">
          <v:shape id="_x0000_i1030" type="#_x0000_t75" style="width:366.75pt;height:375.75pt" o:ole="">
            <v:imagedata r:id="rId19" o:title=""/>
          </v:shape>
          <o:OLEObject Type="Embed" ProgID="Visio.Drawing.11" ShapeID="_x0000_i1030" DrawAspect="Content" ObjectID="_1595931446" r:id="rId20"/>
        </w:object>
      </w:r>
    </w:p>
    <w:p w14:paraId="67034884" w14:textId="77777777" w:rsidR="00FE50D9" w:rsidRPr="007A0800" w:rsidRDefault="00FE50D9" w:rsidP="00FE50D9">
      <w:pPr>
        <w:rPr>
          <w:lang w:val="en-US"/>
        </w:rPr>
      </w:pPr>
    </w:p>
    <w:p w14:paraId="0401E5BF" w14:textId="77777777" w:rsidR="00FE50D9" w:rsidRPr="007A0800" w:rsidRDefault="00FE50D9" w:rsidP="00FE50D9">
      <w:pPr>
        <w:rPr>
          <w:lang w:val="en-US"/>
        </w:rPr>
      </w:pPr>
    </w:p>
    <w:p w14:paraId="57D7892E" w14:textId="77777777" w:rsidR="00FE50D9" w:rsidRPr="007A0800" w:rsidRDefault="00FE50D9" w:rsidP="00FE50D9">
      <w:pPr>
        <w:rPr>
          <w:lang w:val="en-US"/>
        </w:rPr>
      </w:pPr>
    </w:p>
    <w:p w14:paraId="02B69DC7" w14:textId="77777777" w:rsidR="00FE50D9" w:rsidRPr="007A0800" w:rsidRDefault="00FE50D9" w:rsidP="00FE50D9">
      <w:pPr>
        <w:rPr>
          <w:lang w:val="en-US"/>
        </w:rPr>
      </w:pPr>
    </w:p>
    <w:p w14:paraId="32CF9CA2" w14:textId="77777777" w:rsidR="00FE50D9" w:rsidRPr="007A0800" w:rsidRDefault="00FE50D9" w:rsidP="00FE50D9">
      <w:pPr>
        <w:rPr>
          <w:lang w:val="en-US"/>
        </w:rPr>
      </w:pPr>
    </w:p>
    <w:p w14:paraId="61B8B550" w14:textId="77777777" w:rsidR="00FE50D9" w:rsidRDefault="00FE50D9" w:rsidP="00FE50D9">
      <w:pPr>
        <w:rPr>
          <w:lang w:val="en-US"/>
        </w:rPr>
      </w:pPr>
    </w:p>
    <w:p w14:paraId="0610B354" w14:textId="77777777" w:rsidR="00FE50D9" w:rsidRDefault="00FE50D9" w:rsidP="00FE50D9">
      <w:pPr>
        <w:rPr>
          <w:lang w:val="en-US"/>
        </w:rPr>
      </w:pPr>
    </w:p>
    <w:p w14:paraId="49BC5B42" w14:textId="77777777" w:rsidR="00FE50D9" w:rsidRDefault="00FE50D9" w:rsidP="00FE50D9">
      <w:pPr>
        <w:rPr>
          <w:lang w:val="en-US"/>
        </w:rPr>
      </w:pPr>
    </w:p>
    <w:p w14:paraId="5A05C03A" w14:textId="77777777" w:rsidR="00FE50D9" w:rsidRDefault="00FE50D9" w:rsidP="00FE50D9">
      <w:pPr>
        <w:rPr>
          <w:lang w:val="en-US"/>
        </w:rPr>
      </w:pPr>
    </w:p>
    <w:p w14:paraId="29AC5553" w14:textId="77777777" w:rsidR="00FE50D9" w:rsidRDefault="00FE50D9" w:rsidP="00FE50D9">
      <w:pPr>
        <w:rPr>
          <w:lang w:val="en-US"/>
        </w:rPr>
      </w:pPr>
    </w:p>
    <w:p w14:paraId="53522C57" w14:textId="77777777" w:rsidR="00FE50D9" w:rsidRDefault="00FE50D9">
      <w:pPr>
        <w:jc w:val="left"/>
        <w:rPr>
          <w:b/>
          <w:smallCaps/>
          <w:kern w:val="28"/>
          <w:sz w:val="32"/>
          <w:u w:val="single"/>
          <w:lang w:eastAsia="en-GB"/>
        </w:rPr>
      </w:pPr>
      <w:r>
        <w:rPr>
          <w:lang w:eastAsia="en-GB"/>
        </w:rPr>
        <w:br w:type="page"/>
      </w:r>
    </w:p>
    <w:p w14:paraId="127BE19F" w14:textId="77777777" w:rsidR="007F4062" w:rsidRDefault="007F4062" w:rsidP="007F4062">
      <w:pPr>
        <w:pStyle w:val="Titre1"/>
        <w:rPr>
          <w:lang w:eastAsia="en-GB"/>
        </w:rPr>
      </w:pPr>
      <w:bookmarkStart w:id="450" w:name="_Toc501123107"/>
      <w:r w:rsidRPr="007F4062">
        <w:rPr>
          <w:lang w:eastAsia="en-GB"/>
        </w:rPr>
        <w:lastRenderedPageBreak/>
        <w:t>Non functional specification</w:t>
      </w:r>
      <w:bookmarkEnd w:id="450"/>
    </w:p>
    <w:p w14:paraId="1C6E835A" w14:textId="77777777" w:rsidR="00F71E5F" w:rsidRDefault="00F71E5F" w:rsidP="00F71E5F">
      <w:pPr>
        <w:pStyle w:val="Titre2"/>
      </w:pPr>
      <w:r>
        <w:t>Conformance to the Standards</w:t>
      </w:r>
    </w:p>
    <w:p w14:paraId="2EE3E36D" w14:textId="59089426" w:rsidR="00F71E5F" w:rsidRDefault="00F71E5F" w:rsidP="00F71E5F">
      <w:pPr>
        <w:pStyle w:val="Titre5"/>
      </w:pPr>
      <w:r>
        <w:t>To be defined</w:t>
      </w:r>
    </w:p>
    <w:p w14:paraId="77988C82" w14:textId="77777777" w:rsidR="00F71E5F" w:rsidRDefault="00F71E5F" w:rsidP="00F71E5F">
      <w:pPr>
        <w:pStyle w:val="Titre2"/>
      </w:pPr>
      <w:r>
        <w:t>Risk to environment</w:t>
      </w:r>
    </w:p>
    <w:p w14:paraId="3253551B" w14:textId="77777777" w:rsidR="00F71E5F" w:rsidRDefault="00F71E5F" w:rsidP="00F71E5F">
      <w:pPr>
        <w:pStyle w:val="Titre5"/>
        <w:rPr>
          <w:rFonts w:ascii="Times New Roman" w:hAnsi="Times New Roman"/>
          <w:color w:val="auto"/>
          <w:sz w:val="24"/>
          <w:szCs w:val="24"/>
        </w:rPr>
      </w:pPr>
      <w:r>
        <w:t xml:space="preserve"> The following regulation is applicable in The Netherland:</w:t>
      </w:r>
    </w:p>
    <w:p w14:paraId="41F4CCA4" w14:textId="77777777" w:rsidR="00F71E5F" w:rsidRDefault="00DE7E93" w:rsidP="00F71E5F">
      <w:pPr>
        <w:ind w:left="1440"/>
      </w:pPr>
      <w:hyperlink r:id="rId21" w:history="1">
        <w:r w:rsidR="00F71E5F" w:rsidRPr="00F71E5F">
          <w:rPr>
            <w:rStyle w:val="Lienhypertexte"/>
            <w:rFonts w:ascii="Calibri" w:hAnsi="Calibri"/>
            <w:szCs w:val="22"/>
          </w:rPr>
          <w:t>https://www.rijksoverheid.nl/documenten/kamerstukken/2017/06/15/aanbieding-verslag-basisnet-2016</w:t>
        </w:r>
      </w:hyperlink>
    </w:p>
    <w:p w14:paraId="675B95A1" w14:textId="77777777" w:rsidR="00F71E5F" w:rsidRDefault="00F71E5F" w:rsidP="00F71E5F">
      <w:pPr>
        <w:pStyle w:val="Titre2"/>
      </w:pPr>
      <w:r>
        <w:t>Reliability, Availability and Maintainability</w:t>
      </w:r>
    </w:p>
    <w:p w14:paraId="3F882A77" w14:textId="77777777" w:rsidR="00F71E5F" w:rsidRPr="00F71E5F" w:rsidRDefault="00F71E5F" w:rsidP="00F71E5F">
      <w:pPr>
        <w:pStyle w:val="Titre5"/>
      </w:pPr>
      <w:r w:rsidRPr="00F71E5F">
        <w:t>For trackside we could avoid to define figure because, it is clearly application specific.</w:t>
      </w:r>
    </w:p>
    <w:p w14:paraId="65D1DD10" w14:textId="77777777" w:rsidR="00F71E5F" w:rsidRPr="00F71E5F" w:rsidRDefault="00F71E5F" w:rsidP="00F71E5F">
      <w:pPr>
        <w:pStyle w:val="Titre5"/>
      </w:pPr>
      <w:r w:rsidRPr="00F71E5F">
        <w:t>For on-board, we have to define figures for availability.</w:t>
      </w:r>
    </w:p>
    <w:p w14:paraId="3F1A93BE" w14:textId="77777777" w:rsidR="00F71E5F" w:rsidRPr="00F71E5F" w:rsidRDefault="00F71E5F" w:rsidP="00F71E5F">
      <w:pPr>
        <w:pStyle w:val="Titre5"/>
      </w:pPr>
      <w:r w:rsidRPr="00F71E5F">
        <w:t>These figures for on-board will be similar to the ones used for other embedded systems like ETCS-OB.</w:t>
      </w:r>
    </w:p>
    <w:p w14:paraId="79A2AD32" w14:textId="77777777" w:rsidR="00F71E5F" w:rsidRDefault="00F71E5F" w:rsidP="00F71E5F">
      <w:pPr>
        <w:pStyle w:val="Titre2"/>
      </w:pPr>
      <w:r>
        <w:t>Safety</w:t>
      </w:r>
    </w:p>
    <w:p w14:paraId="70DB5ACF" w14:textId="77777777" w:rsidR="00F71E5F" w:rsidRDefault="00F71E5F" w:rsidP="00F71E5F">
      <w:pPr>
        <w:pStyle w:val="Titre3"/>
      </w:pPr>
      <w:r>
        <w:t>Introduction:</w:t>
      </w:r>
    </w:p>
    <w:p w14:paraId="2A37BCF3" w14:textId="77777777" w:rsidR="00F71E5F" w:rsidRPr="00F71E5F" w:rsidRDefault="00F71E5F" w:rsidP="00F71E5F">
      <w:pPr>
        <w:pStyle w:val="Titre5"/>
      </w:pPr>
      <w:r w:rsidRPr="00F71E5F">
        <w:t>The Risk Acceptance Criteria according the CSM RA based on EU Railway Safety Directive applies.</w:t>
      </w:r>
    </w:p>
    <w:p w14:paraId="37587298" w14:textId="4013419A" w:rsidR="00F71E5F" w:rsidRPr="00F71E5F" w:rsidRDefault="00F71E5F" w:rsidP="00F71E5F">
      <w:pPr>
        <w:pStyle w:val="Titre5"/>
      </w:pPr>
      <w:r w:rsidRPr="00F71E5F">
        <w:t>Si</w:t>
      </w:r>
      <w:r>
        <w:t>de to side with the models (Semi</w:t>
      </w:r>
      <w:r w:rsidRPr="00F71E5F">
        <w:t xml:space="preserve"> Formal Mode (SFM) and Fully Formal Model (FFM)), should lay a set of static safety properties on the model. The higher level properties will be provided</w:t>
      </w:r>
    </w:p>
    <w:p w14:paraId="57311386" w14:textId="77777777" w:rsidR="00F71E5F" w:rsidRPr="00F71E5F" w:rsidRDefault="00F71E5F" w:rsidP="00F71E5F">
      <w:pPr>
        <w:pStyle w:val="Titre5"/>
      </w:pPr>
      <w:r w:rsidRPr="00F71E5F">
        <w:t>by the document provided after safety analysis, that we will consider here as a preliminary hazard analysis, because it provides us the higher level feared events.</w:t>
      </w:r>
    </w:p>
    <w:p w14:paraId="10C6E183" w14:textId="77777777" w:rsidR="00F71E5F" w:rsidRPr="00F71E5F" w:rsidRDefault="00F71E5F" w:rsidP="00F71E5F">
      <w:pPr>
        <w:pStyle w:val="Titre5"/>
      </w:pPr>
      <w:r w:rsidRPr="00F71E5F">
        <w:t> These feared events will be refined during a Sub System Hazard Analysis (SSHA) into events of the abstraction level of the sub system, which will be collected in the Hazard Log. For all hazardous events named in the Hazard Log a risk analysis will be performed.</w:t>
      </w:r>
    </w:p>
    <w:p w14:paraId="38C60C4C" w14:textId="77777777" w:rsidR="00F71E5F" w:rsidRPr="00F71E5F" w:rsidRDefault="00F71E5F" w:rsidP="00F71E5F">
      <w:pPr>
        <w:pStyle w:val="Titre5"/>
      </w:pPr>
      <w:r w:rsidRPr="00F71E5F">
        <w:t>Based on the analyses suitable risk control activities a determined and collected in the Hazard Log. All hazards and their control activities are then refined into safety requirements/ properties.</w:t>
      </w:r>
    </w:p>
    <w:p w14:paraId="20D291CF" w14:textId="4F3C6CD1" w:rsidR="00F71E5F" w:rsidRPr="00F71E5F" w:rsidRDefault="00F71E5F" w:rsidP="00F71E5F">
      <w:pPr>
        <w:pStyle w:val="Titre5"/>
      </w:pPr>
      <w:r w:rsidRPr="00F71E5F">
        <w:t>The lower level Safety Properties/Feared Events shall address variables, state and interfaces used in the formal model.</w:t>
      </w:r>
    </w:p>
    <w:p w14:paraId="49306FA4" w14:textId="1B9A8B43" w:rsidR="00F71E5F" w:rsidRPr="00F71E5F" w:rsidRDefault="00F71E5F" w:rsidP="00F71E5F">
      <w:pPr>
        <w:pStyle w:val="Titre5"/>
      </w:pPr>
      <w:r w:rsidRPr="00F71E5F">
        <w:t> As much as possible, formal proof would then be used to prove that the ATO Model never enters a Feared State, as long as the other systems (RBC, obstacle detection, communication layer) fulfil their own safety properties (axiom describing the environment). The exact process shall be described in the Safety Plan.</w:t>
      </w:r>
    </w:p>
    <w:p w14:paraId="6237BE51" w14:textId="77777777" w:rsidR="00F71E5F" w:rsidRDefault="00F71E5F" w:rsidP="00F71E5F">
      <w:pPr>
        <w:pStyle w:val="Titre3"/>
      </w:pPr>
      <w:r>
        <w:lastRenderedPageBreak/>
        <w:t>Non-functional requirement related to safety</w:t>
      </w:r>
    </w:p>
    <w:p w14:paraId="0F8D1E2B" w14:textId="77777777" w:rsidR="00F71E5F" w:rsidRPr="00F71E5F" w:rsidRDefault="00F71E5F" w:rsidP="00F71E5F">
      <w:pPr>
        <w:pStyle w:val="Titre5"/>
      </w:pPr>
      <w:r w:rsidRPr="00F71E5F">
        <w:t>A Safety Case Concept and Safety Plan shall be issued describing the safety activities for all the steps from the SRS to the SFM, the FFM and the source code, according to CENELEC EN~50126, EN~50128 and EN~50129.</w:t>
      </w:r>
    </w:p>
    <w:p w14:paraId="33CB0AF3" w14:textId="77777777" w:rsidR="00F71E5F" w:rsidRPr="00F71E5F" w:rsidRDefault="00F71E5F" w:rsidP="00F71E5F">
      <w:pPr>
        <w:pStyle w:val="Titre5"/>
      </w:pPr>
      <w:r w:rsidRPr="00F71E5F">
        <w:t>All the output documents required by the EN~50126, EN~50128 and EN~50129 for each step of the lifecycle shall be described, or their lack shall be justified.</w:t>
      </w:r>
    </w:p>
    <w:p w14:paraId="0F6FD004" w14:textId="77777777" w:rsidR="00F71E5F" w:rsidRPr="00F71E5F" w:rsidRDefault="00F71E5F" w:rsidP="00F71E5F">
      <w:pPr>
        <w:pStyle w:val="Titre5"/>
      </w:pPr>
      <w:r w:rsidRPr="00F71E5F">
        <w:t>The safety activities shall at least be applied on a sample of the ETCS on-board functionalities and the respective safety requirements to demonstrate the suitability of the safety plan.</w:t>
      </w:r>
    </w:p>
    <w:p w14:paraId="4F8BE4B9" w14:textId="77777777" w:rsidR="00F71E5F" w:rsidRPr="00F71E5F" w:rsidRDefault="00F71E5F" w:rsidP="00F71E5F">
      <w:pPr>
        <w:pStyle w:val="Titre5"/>
      </w:pPr>
      <w:r w:rsidRPr="00F71E5F">
        <w:t>The safety activities shall aim at a THR compatible with the safety hazard analysis</w:t>
      </w:r>
    </w:p>
    <w:p w14:paraId="44D25AAF" w14:textId="77777777" w:rsidR="00F71E5F" w:rsidRPr="00F71E5F" w:rsidRDefault="00F71E5F" w:rsidP="00F71E5F">
      <w:pPr>
        <w:pStyle w:val="Titre5"/>
      </w:pPr>
      <w:r w:rsidRPr="00F71E5F">
        <w:t>The safety analysis shall consider as higher level Feared Events the events named in the  safety hazard analysis in respect to the scope of the subsystem.</w:t>
      </w:r>
    </w:p>
    <w:p w14:paraId="54EDBE5E" w14:textId="77777777" w:rsidR="00F71E5F" w:rsidRPr="00F71E5F" w:rsidRDefault="00F71E5F" w:rsidP="00F71E5F">
      <w:pPr>
        <w:pStyle w:val="Titre5"/>
      </w:pPr>
      <w:r w:rsidRPr="00F71E5F">
        <w:t>Those Feared Events shall be refined to SRS and Model levels, then to the model level, and allocated to the functions to determine hazardous events.</w:t>
      </w:r>
    </w:p>
    <w:p w14:paraId="3FAD1156" w14:textId="77777777" w:rsidR="00F71E5F" w:rsidRPr="00F71E5F" w:rsidRDefault="00F71E5F" w:rsidP="00F71E5F">
      <w:pPr>
        <w:pStyle w:val="Titre5"/>
      </w:pPr>
      <w:r w:rsidRPr="00F71E5F">
        <w:t>The refinement shall only be done for a sample part of the system.</w:t>
      </w:r>
    </w:p>
    <w:p w14:paraId="6D7EED60" w14:textId="77777777" w:rsidR="00F71E5F" w:rsidRPr="00F71E5F" w:rsidRDefault="00F71E5F" w:rsidP="00F71E5F">
      <w:pPr>
        <w:pStyle w:val="Titre5"/>
      </w:pPr>
      <w:r w:rsidRPr="00F71E5F">
        <w:t>The model-level safety requirements shall be written in the same degree of formality as the corresponding model or higher.</w:t>
      </w:r>
    </w:p>
    <w:p w14:paraId="3965739C" w14:textId="77777777" w:rsidR="00F71E5F" w:rsidRPr="00F71E5F" w:rsidRDefault="00F71E5F" w:rsidP="00F71E5F">
      <w:pPr>
        <w:pStyle w:val="Titre5"/>
      </w:pPr>
      <w:r w:rsidRPr="00F71E5F">
        <w:t>It shall be verified that the SFM, FFM and source code complies with all respective safety requirements either by a real-time constraint. This real-time constraint is not guaranteed in the model itself, but can be expressed in the model using the RTM/API.</w:t>
      </w:r>
    </w:p>
    <w:p w14:paraId="04110BB5" w14:textId="77777777" w:rsidR="00F71E5F" w:rsidRPr="00F71E5F" w:rsidRDefault="00F71E5F" w:rsidP="00F71E5F">
      <w:pPr>
        <w:pStyle w:val="Titre5"/>
      </w:pPr>
      <w:r w:rsidRPr="00F71E5F">
        <w:t>if a safety requirement/property can not be proven, testing covering all reasonable possible events shall be used.</w:t>
      </w:r>
    </w:p>
    <w:p w14:paraId="1CFABEAD" w14:textId="77777777" w:rsidR="00F71E5F" w:rsidRPr="00F71E5F" w:rsidRDefault="00F71E5F" w:rsidP="00F71E5F">
      <w:pPr>
        <w:pStyle w:val="Titre5"/>
      </w:pPr>
      <w:r w:rsidRPr="00F71E5F">
        <w:t>The software safety activities will comply to the requirements of CENELEC 50128.</w:t>
      </w:r>
    </w:p>
    <w:p w14:paraId="5A71B4DC" w14:textId="77777777" w:rsidR="00F71E5F" w:rsidRPr="00F71E5F" w:rsidRDefault="00F71E5F" w:rsidP="00F71E5F">
      <w:pPr>
        <w:pStyle w:val="Titre5"/>
      </w:pPr>
      <w:r w:rsidRPr="00F71E5F">
        <w:t>The model safety activities will be adapted from the requirements of CENELEC 50128.</w:t>
      </w:r>
    </w:p>
    <w:p w14:paraId="573436BC" w14:textId="77777777" w:rsidR="00F71E5F" w:rsidRDefault="00F71E5F" w:rsidP="00894BB3">
      <w:pPr>
        <w:pStyle w:val="Titre2"/>
      </w:pPr>
      <w:r>
        <w:t>IT Security</w:t>
      </w:r>
    </w:p>
    <w:p w14:paraId="0924A9D6" w14:textId="77777777" w:rsidR="00F71E5F" w:rsidRPr="00894BB3" w:rsidRDefault="00F71E5F" w:rsidP="00894BB3">
      <w:pPr>
        <w:pStyle w:val="Titre5"/>
      </w:pPr>
      <w:r w:rsidRPr="00894BB3">
        <w:t xml:space="preserve">For the whole system, security is in the scope of WP8 of X2Rail-1. </w:t>
      </w:r>
    </w:p>
    <w:p w14:paraId="5E941A8E" w14:textId="77777777" w:rsidR="00F71E5F" w:rsidRPr="00894BB3" w:rsidRDefault="00F71E5F" w:rsidP="00894BB3">
      <w:pPr>
        <w:pStyle w:val="Titre5"/>
      </w:pPr>
      <w:r w:rsidRPr="00894BB3">
        <w:t>We just have to make sure that they will consider ATO needs.</w:t>
      </w:r>
    </w:p>
    <w:p w14:paraId="72CBB30B" w14:textId="77777777" w:rsidR="00F71E5F" w:rsidRPr="00894BB3" w:rsidRDefault="00F71E5F" w:rsidP="00894BB3">
      <w:pPr>
        <w:pStyle w:val="Titre5"/>
      </w:pPr>
      <w:r w:rsidRPr="00894BB3">
        <w:t>A priori, there will be no ATO requirement relating to security.</w:t>
      </w:r>
    </w:p>
    <w:p w14:paraId="0BA097B3" w14:textId="77777777" w:rsidR="00F71E5F" w:rsidRPr="00894BB3" w:rsidRDefault="00F71E5F" w:rsidP="00894BB3">
      <w:pPr>
        <w:pStyle w:val="Titre5"/>
      </w:pPr>
      <w:r w:rsidRPr="00894BB3">
        <w:t>But, WP8 could define some exported constraints on ATO architecture and/or interfaces.</w:t>
      </w:r>
    </w:p>
    <w:p w14:paraId="2AE85451" w14:textId="77777777" w:rsidR="00F71E5F" w:rsidRPr="00894BB3" w:rsidRDefault="00F71E5F" w:rsidP="00894BB3">
      <w:pPr>
        <w:pStyle w:val="Titre5"/>
      </w:pPr>
      <w:r w:rsidRPr="00894BB3">
        <w:t>If there is no specific requirement coming from WP8, we should add this chapter.</w:t>
      </w:r>
    </w:p>
    <w:p w14:paraId="2DF77A4C" w14:textId="77777777" w:rsidR="00F71E5F" w:rsidRPr="00894BB3" w:rsidRDefault="00F71E5F" w:rsidP="00894BB3">
      <w:pPr>
        <w:pStyle w:val="Titre5"/>
      </w:pPr>
      <w:r w:rsidRPr="00894BB3">
        <w:t>But, today, it be remain open (to be defined)</w:t>
      </w:r>
    </w:p>
    <w:p w14:paraId="0A1B8B68" w14:textId="77777777" w:rsidR="00F71E5F" w:rsidRPr="00894BB3" w:rsidRDefault="00F71E5F" w:rsidP="00894BB3">
      <w:pPr>
        <w:pStyle w:val="Titre5"/>
      </w:pPr>
      <w:r w:rsidRPr="00894BB3">
        <w:t>When mature, we would have to organise joint meeting with WP8 representatives.</w:t>
      </w:r>
    </w:p>
    <w:p w14:paraId="5DBFC76E" w14:textId="77777777" w:rsidR="00F71E5F" w:rsidRPr="00894BB3" w:rsidRDefault="00F71E5F" w:rsidP="00894BB3">
      <w:pPr>
        <w:pStyle w:val="Titre5"/>
      </w:pPr>
      <w:r w:rsidRPr="00894BB3">
        <w:lastRenderedPageBreak/>
        <w:t>By definition IT security requirement should cover all the Use Cases (including maintenance and configuration activities)</w:t>
      </w:r>
    </w:p>
    <w:p w14:paraId="2152BF13" w14:textId="77777777" w:rsidR="00F71E5F" w:rsidRDefault="00F71E5F" w:rsidP="00894BB3">
      <w:pPr>
        <w:pStyle w:val="Titre5"/>
      </w:pPr>
      <w:r>
        <w:t>Obsolescence requirement</w:t>
      </w:r>
    </w:p>
    <w:p w14:paraId="7E78F5E5" w14:textId="77777777" w:rsidR="00F71E5F" w:rsidRPr="00894BB3" w:rsidRDefault="00F71E5F" w:rsidP="00894BB3">
      <w:pPr>
        <w:pStyle w:val="Titre5"/>
      </w:pPr>
      <w:r w:rsidRPr="00894BB3">
        <w:t>For OB HW, we have to consider the figures applicable for Rolling Stock (typically 30-40 year).</w:t>
      </w:r>
    </w:p>
    <w:p w14:paraId="017E42AA" w14:textId="77777777" w:rsidR="00F71E5F" w:rsidRPr="00894BB3" w:rsidRDefault="00F71E5F" w:rsidP="00894BB3">
      <w:pPr>
        <w:pStyle w:val="Titre5"/>
      </w:pPr>
      <w:r w:rsidRPr="00894BB3">
        <w:t>For TS HW, similar figures should be considered if we use the same business model as today; That is to say delivering some trackside server belonging to the customer.</w:t>
      </w:r>
    </w:p>
    <w:p w14:paraId="63D01998" w14:textId="77777777" w:rsidR="00F71E5F" w:rsidRPr="00894BB3" w:rsidRDefault="00F71E5F" w:rsidP="00894BB3">
      <w:pPr>
        <w:pStyle w:val="Titre5"/>
      </w:pPr>
      <w:r w:rsidRPr="00894BB3">
        <w:t>For OB SW upgrade, to ATO system shall permit regular update to be done remotely without immobilizing the train.</w:t>
      </w:r>
    </w:p>
    <w:p w14:paraId="4172D202" w14:textId="77777777" w:rsidR="00F71E5F" w:rsidRPr="00894BB3" w:rsidRDefault="00F71E5F" w:rsidP="00894BB3">
      <w:pPr>
        <w:pStyle w:val="Titre5"/>
      </w:pPr>
      <w:r w:rsidRPr="00894BB3">
        <w:t>TS SW should be easily upgradable.</w:t>
      </w:r>
    </w:p>
    <w:p w14:paraId="6CEF6A58" w14:textId="77777777" w:rsidR="00F71E5F" w:rsidRPr="00894BB3" w:rsidRDefault="00F71E5F" w:rsidP="00894BB3">
      <w:pPr>
        <w:pStyle w:val="Titre5"/>
      </w:pPr>
      <w:r w:rsidRPr="00894BB3">
        <w:t xml:space="preserve"> EN-62402 (dependability) defines obsolescence requirement and process to manage obsolescence.</w:t>
      </w:r>
    </w:p>
    <w:p w14:paraId="37CFA715" w14:textId="77777777" w:rsidR="00F71E5F" w:rsidRDefault="00F71E5F" w:rsidP="00894BB3">
      <w:pPr>
        <w:pStyle w:val="Titre2"/>
      </w:pPr>
      <w:r>
        <w:t>Interoperability</w:t>
      </w:r>
    </w:p>
    <w:p w14:paraId="3449A6DF" w14:textId="77777777" w:rsidR="00F71E5F" w:rsidRPr="00894BB3" w:rsidRDefault="00F71E5F" w:rsidP="00894BB3">
      <w:pPr>
        <w:pStyle w:val="Titre5"/>
      </w:pPr>
      <w:r w:rsidRPr="00894BB3">
        <w:t>Rolling stock must be able to run on all ATO fitted lines in Europe, in the highest GoA modes that is supported by both ATO-OB and ATO-TS.</w:t>
      </w:r>
    </w:p>
    <w:p w14:paraId="0893957A" w14:textId="77777777" w:rsidR="00F71E5F" w:rsidRPr="00894BB3" w:rsidRDefault="00F71E5F" w:rsidP="00894BB3">
      <w:pPr>
        <w:pStyle w:val="Titre5"/>
      </w:pPr>
      <w:r w:rsidRPr="00894BB3">
        <w:t>We shall refer to the Operation Requirement v1.9</w:t>
      </w:r>
    </w:p>
    <w:p w14:paraId="20DA2258" w14:textId="77777777" w:rsidR="00F71E5F" w:rsidRDefault="00F71E5F" w:rsidP="00894BB3">
      <w:pPr>
        <w:pStyle w:val="Titre2"/>
      </w:pPr>
      <w:r>
        <w:t xml:space="preserve">Requirement on System and architecture </w:t>
      </w:r>
    </w:p>
    <w:p w14:paraId="6B644635" w14:textId="77777777" w:rsidR="00F71E5F" w:rsidRPr="00894BB3" w:rsidRDefault="00F71E5F" w:rsidP="00894BB3">
      <w:pPr>
        <w:pStyle w:val="Titre5"/>
      </w:pPr>
      <w:r w:rsidRPr="00894BB3">
        <w:t>The description of the architecture shall be semi-formal.</w:t>
      </w:r>
    </w:p>
    <w:p w14:paraId="00E660F5" w14:textId="77777777" w:rsidR="00F71E5F" w:rsidRPr="00894BB3" w:rsidRDefault="00F71E5F" w:rsidP="00894BB3">
      <w:pPr>
        <w:pStyle w:val="Titre5"/>
      </w:pPr>
      <w:r w:rsidRPr="00894BB3">
        <w:t>On functional level fully formal methods will be used</w:t>
      </w:r>
    </w:p>
    <w:p w14:paraId="21225AAB" w14:textId="77777777" w:rsidR="00F71E5F" w:rsidRPr="00894BB3" w:rsidRDefault="00F71E5F" w:rsidP="00894BB3">
      <w:pPr>
        <w:pStyle w:val="Titre5"/>
      </w:pPr>
      <w:r w:rsidRPr="00894BB3">
        <w:t>This architecture shall provide the functions and the data streams between them.</w:t>
      </w:r>
    </w:p>
    <w:p w14:paraId="3DFD066C" w14:textId="77777777" w:rsidR="00F71E5F" w:rsidRPr="00894BB3" w:rsidRDefault="00F71E5F" w:rsidP="00894BB3">
      <w:pPr>
        <w:pStyle w:val="Titre5"/>
      </w:pPr>
      <w:r w:rsidRPr="00894BB3">
        <w:t>All parts of the architecture should be modelled.</w:t>
      </w:r>
    </w:p>
    <w:p w14:paraId="2EEC3A56" w14:textId="77777777" w:rsidR="00F71E5F" w:rsidRPr="00894BB3" w:rsidRDefault="00F71E5F" w:rsidP="00894BB3">
      <w:pPr>
        <w:pStyle w:val="Titre5"/>
      </w:pPr>
      <w:r w:rsidRPr="00894BB3">
        <w:t>The SRS shall provide the interfaces between the considered subsystem and its environment.</w:t>
      </w:r>
    </w:p>
    <w:p w14:paraId="3786AFFD" w14:textId="77777777" w:rsidR="00F71E5F" w:rsidRPr="00894BB3" w:rsidRDefault="00F71E5F" w:rsidP="00894BB3">
      <w:pPr>
        <w:pStyle w:val="Titre5"/>
      </w:pPr>
      <w:r w:rsidRPr="00894BB3">
        <w:t>When the boundary of the formalized subsystem corresponds to a FIS or FFFIS, the SRS shall try to comply to it even when it is not mandatory.</w:t>
      </w:r>
    </w:p>
    <w:p w14:paraId="451A3FF9" w14:textId="77777777" w:rsidR="00F71E5F" w:rsidRPr="00894BB3" w:rsidRDefault="00F71E5F" w:rsidP="00894BB3">
      <w:pPr>
        <w:pStyle w:val="Titre5"/>
      </w:pPr>
      <w:r w:rsidRPr="00894BB3">
        <w:t>The SRS shall allocate the requirements of the SRS to the functions and their I/O</w:t>
      </w:r>
    </w:p>
    <w:p w14:paraId="1B14FCBD" w14:textId="77777777" w:rsidR="00F71E5F" w:rsidRPr="00894BB3" w:rsidRDefault="00F71E5F" w:rsidP="00894BB3">
      <w:pPr>
        <w:pStyle w:val="Titre5"/>
      </w:pPr>
      <w:r w:rsidRPr="00894BB3">
        <w:t>The SSRS shall be compliant or shall allow compliance to the mandatory requirements from the other subsets of the TSI.</w:t>
      </w:r>
    </w:p>
    <w:p w14:paraId="0F30AADE" w14:textId="77777777" w:rsidR="00F71E5F" w:rsidRPr="00894BB3" w:rsidRDefault="00F71E5F" w:rsidP="00894BB3">
      <w:pPr>
        <w:pStyle w:val="Titre5"/>
      </w:pPr>
      <w:r w:rsidRPr="00894BB3">
        <w:t>Traceability between the SRS and the formal Model shall be provided.</w:t>
      </w:r>
    </w:p>
    <w:p w14:paraId="5917AFB5" w14:textId="77777777" w:rsidR="00F71E5F" w:rsidRPr="00894BB3" w:rsidRDefault="00F71E5F" w:rsidP="00894BB3">
      <w:pPr>
        <w:pStyle w:val="Titre5"/>
      </w:pPr>
      <w:r w:rsidRPr="00894BB3">
        <w:t>All interpretations, additions, refinement, omissions and design choices during the allocation have to be documented in one log and justified.</w:t>
      </w:r>
    </w:p>
    <w:p w14:paraId="7CBCA145" w14:textId="77777777" w:rsidR="00F71E5F" w:rsidRPr="00894BB3" w:rsidRDefault="00F71E5F" w:rsidP="00894BB3">
      <w:pPr>
        <w:pStyle w:val="Titre5"/>
      </w:pPr>
      <w:r w:rsidRPr="00894BB3">
        <w:t xml:space="preserve"> All interpretations, additions, refinement, omissions and design choices during the allocation have to be documented in one log and justified.</w:t>
      </w:r>
    </w:p>
    <w:p w14:paraId="6B83D132" w14:textId="77777777" w:rsidR="00F71E5F" w:rsidRPr="00894BB3" w:rsidRDefault="00F71E5F" w:rsidP="00894BB3">
      <w:pPr>
        <w:pStyle w:val="Titre5"/>
      </w:pPr>
      <w:r w:rsidRPr="00894BB3">
        <w:lastRenderedPageBreak/>
        <w:t>The requirements allocated to other subsystems e.g. ETCS shall be tracked.</w:t>
      </w:r>
    </w:p>
    <w:p w14:paraId="3AFD5231" w14:textId="77777777" w:rsidR="00F71E5F" w:rsidRPr="00894BB3" w:rsidRDefault="00F71E5F" w:rsidP="00894BB3">
      <w:pPr>
        <w:pStyle w:val="Titre5"/>
      </w:pPr>
      <w:r w:rsidRPr="00894BB3">
        <w:t>In case of divergence between an identified national behaviour and the SRS behaviour, it shall be discussed and decided whether or not the national behaviours are required in the formal model.</w:t>
      </w:r>
    </w:p>
    <w:p w14:paraId="2346F25A" w14:textId="77777777" w:rsidR="00F71E5F" w:rsidRPr="00894BB3" w:rsidRDefault="00F71E5F" w:rsidP="00894BB3">
      <w:pPr>
        <w:pStyle w:val="Titre5"/>
      </w:pPr>
      <w:r w:rsidRPr="00894BB3">
        <w:t>If this is the case, it shall be traced explicitly.</w:t>
      </w:r>
    </w:p>
    <w:p w14:paraId="73CC2449" w14:textId="77777777" w:rsidR="00F71E5F" w:rsidRPr="00894BB3" w:rsidRDefault="00F71E5F" w:rsidP="00894BB3">
      <w:pPr>
        <w:pStyle w:val="Titre5"/>
      </w:pPr>
      <w:r w:rsidRPr="00894BB3">
        <w:t>if this is the case, If it is the case, it shall be possible by configuration to enforce pure compliance to the SRS</w:t>
      </w:r>
    </w:p>
    <w:p w14:paraId="7998EA32" w14:textId="77777777" w:rsidR="00F71E5F" w:rsidRPr="00894BB3" w:rsidRDefault="00F71E5F" w:rsidP="00894BB3">
      <w:pPr>
        <w:pStyle w:val="Titre5"/>
      </w:pPr>
      <w:r w:rsidRPr="00894BB3">
        <w:t>The formal model shall identify the Vital and Non Vital functions, requirements, and data streams.</w:t>
      </w:r>
    </w:p>
    <w:p w14:paraId="7A5D6CBB" w14:textId="77777777" w:rsidR="00F71E5F" w:rsidRDefault="00F71E5F" w:rsidP="00894BB3">
      <w:pPr>
        <w:pStyle w:val="Titre2"/>
      </w:pPr>
      <w:r>
        <w:t>Interchangeability</w:t>
      </w:r>
    </w:p>
    <w:p w14:paraId="6D2149C7" w14:textId="77777777" w:rsidR="00F71E5F" w:rsidRPr="00894BB3" w:rsidRDefault="00F71E5F" w:rsidP="00894BB3">
      <w:pPr>
        <w:pStyle w:val="Titre5"/>
      </w:pPr>
      <w:r w:rsidRPr="00894BB3">
        <w:t>The ATO system shall be modular with FFFIS interfaces.</w:t>
      </w:r>
    </w:p>
    <w:p w14:paraId="31183D46" w14:textId="77777777" w:rsidR="00F71E5F" w:rsidRPr="00894BB3" w:rsidRDefault="00F71E5F" w:rsidP="00894BB3">
      <w:pPr>
        <w:pStyle w:val="Titre5"/>
      </w:pPr>
      <w:r w:rsidRPr="00894BB3">
        <w:t>The interchangeable building blocks are defined in the Logical Architecture</w:t>
      </w:r>
    </w:p>
    <w:p w14:paraId="09F36227" w14:textId="77777777" w:rsidR="00F71E5F" w:rsidRPr="00894BB3" w:rsidRDefault="00F71E5F" w:rsidP="00894BB3">
      <w:pPr>
        <w:pStyle w:val="Titre5"/>
      </w:pPr>
      <w:r w:rsidRPr="00894BB3">
        <w:t>The application SW and HW (incl. Operating system) shall be interchangeable. This leads to  requirements to the Runtime Model/API</w:t>
      </w:r>
    </w:p>
    <w:p w14:paraId="59091CBA" w14:textId="77777777" w:rsidR="00F71E5F" w:rsidRPr="00894BB3" w:rsidRDefault="00F71E5F" w:rsidP="00894BB3">
      <w:pPr>
        <w:pStyle w:val="Titre5"/>
      </w:pPr>
      <w:r w:rsidRPr="00894BB3">
        <w:t>The framework needs to provide a list of properties and functions. If we take the parallel of the Java environment, some of these properties/functions will be provided by the properties, and some of them will be provided by the API.</w:t>
      </w:r>
    </w:p>
    <w:p w14:paraId="4D9FEC01" w14:textId="77777777" w:rsidR="00F71E5F" w:rsidRPr="00894BB3" w:rsidRDefault="00F71E5F" w:rsidP="00894BB3">
      <w:pPr>
        <w:pStyle w:val="Titre5"/>
      </w:pPr>
      <w:r w:rsidRPr="00894BB3">
        <w:t>If we consider for example ``allocation of memory'', in Java usually it is just provided by the creation of an object (thus in the ``Runtime model''). In C it is given by the malloc function, which is part of the API (of course, we will find eventually that it leads to the runtime model too, but in the user point of view, it is definitely part of the API).</w:t>
      </w:r>
    </w:p>
    <w:p w14:paraId="0B2DB370" w14:textId="77777777" w:rsidR="00F71E5F" w:rsidRPr="00894BB3" w:rsidRDefault="00F71E5F" w:rsidP="00894BB3">
      <w:pPr>
        <w:pStyle w:val="Titre5"/>
      </w:pPr>
      <w:r w:rsidRPr="00894BB3">
        <w:t>What is considered is that at requirement level, it is not useful to know which property will come from API and which will come from the runtime model. It is only interesting to provide the properties themselves.</w:t>
      </w:r>
    </w:p>
    <w:p w14:paraId="734997B1" w14:textId="77777777" w:rsidR="00F71E5F" w:rsidRPr="00894BB3" w:rsidRDefault="00F71E5F" w:rsidP="00894BB3">
      <w:pPr>
        <w:pStyle w:val="Titre5"/>
      </w:pPr>
      <w:r w:rsidRPr="00894BB3">
        <w:t>In order to avoid ambiguities, we will define the following.</w:t>
      </w:r>
    </w:p>
    <w:p w14:paraId="694D507E" w14:textId="77777777" w:rsidR="00F71E5F" w:rsidRPr="00894BB3" w:rsidRDefault="00F71E5F" w:rsidP="00894BB3">
      <w:pPr>
        <w:pStyle w:val="Titre5"/>
      </w:pPr>
      <w:r w:rsidRPr="00894BB3">
        <w:t> The RTM/API model shall provide an abstraction layer of the hardware architecture.</w:t>
      </w:r>
    </w:p>
    <w:p w14:paraId="5615E0E4" w14:textId="77777777" w:rsidR="00F71E5F" w:rsidRPr="00894BB3" w:rsidRDefault="00F71E5F" w:rsidP="00894BB3">
      <w:pPr>
        <w:pStyle w:val="Titre5"/>
      </w:pPr>
      <w:r w:rsidRPr="00894BB3">
        <w:t>The RTM/API shall abstract memory management</w:t>
      </w:r>
    </w:p>
    <w:p w14:paraId="206172FB" w14:textId="18E65D4F" w:rsidR="00F71E5F" w:rsidRPr="00894BB3" w:rsidRDefault="00F71E5F" w:rsidP="00894BB3">
      <w:pPr>
        <w:pStyle w:val="Titre5"/>
      </w:pPr>
      <w:r w:rsidRPr="00894BB3">
        <w:t xml:space="preserve">The RTM/API shall </w:t>
      </w:r>
      <w:r w:rsidR="00EB7CA9" w:rsidRPr="00894BB3">
        <w:t>abstract</w:t>
      </w:r>
      <w:r w:rsidRPr="00894BB3">
        <w:t xml:space="preserve"> the execution of states machine</w:t>
      </w:r>
    </w:p>
    <w:p w14:paraId="5584CD17" w14:textId="77777777" w:rsidR="00F71E5F" w:rsidRPr="00894BB3" w:rsidRDefault="00F71E5F" w:rsidP="00894BB3">
      <w:pPr>
        <w:pStyle w:val="Titre5"/>
      </w:pPr>
      <w:r w:rsidRPr="00894BB3">
        <w:t>The RTM/API shall allow communication and concurrence (if requested by the model formalism)</w:t>
      </w:r>
    </w:p>
    <w:p w14:paraId="62BCD740" w14:textId="77777777" w:rsidR="00F71E5F" w:rsidRPr="00894BB3" w:rsidRDefault="00F71E5F" w:rsidP="00894BB3">
      <w:pPr>
        <w:pStyle w:val="Titre5"/>
      </w:pPr>
      <w:r w:rsidRPr="00894BB3">
        <w:t>The RTM/API shall allow read/write to a persistent data store</w:t>
      </w:r>
    </w:p>
    <w:p w14:paraId="019AA1AC" w14:textId="77777777" w:rsidR="00F71E5F" w:rsidRPr="00894BB3" w:rsidRDefault="00F71E5F" w:rsidP="00894BB3">
      <w:pPr>
        <w:pStyle w:val="Titre5"/>
      </w:pPr>
      <w:r w:rsidRPr="00894BB3">
        <w:t>The RTM/API shall allow to state real time constraints</w:t>
      </w:r>
    </w:p>
    <w:p w14:paraId="2438FAC9" w14:textId="77777777" w:rsidR="00F71E5F" w:rsidRPr="00894BB3" w:rsidRDefault="00F71E5F" w:rsidP="00894BB3">
      <w:pPr>
        <w:pStyle w:val="Titre5"/>
      </w:pPr>
      <w:r w:rsidRPr="00894BB3">
        <w:t>The RTM/API shall provide emulation for a real time clock</w:t>
      </w:r>
    </w:p>
    <w:p w14:paraId="5C7335F2" w14:textId="40CDF498" w:rsidR="00F71E5F" w:rsidRPr="00894BB3" w:rsidRDefault="00F71E5F" w:rsidP="00894BB3">
      <w:pPr>
        <w:pStyle w:val="Titre5"/>
      </w:pPr>
      <w:r w:rsidRPr="00894BB3">
        <w:lastRenderedPageBreak/>
        <w:t>The RTM/API shall make possible to refine the software into final code able to run</w:t>
      </w:r>
      <w:r w:rsidR="00EB7CA9">
        <w:t xml:space="preserve"> </w:t>
      </w:r>
      <w:r w:rsidRPr="00894BB3">
        <w:t>on hardware complying the EN 50129 standard for the requested SIL</w:t>
      </w:r>
    </w:p>
    <w:p w14:paraId="4AE974DB" w14:textId="77777777" w:rsidR="00F71E5F" w:rsidRPr="00894BB3" w:rsidRDefault="00F71E5F" w:rsidP="00894BB3">
      <w:pPr>
        <w:pStyle w:val="Titre5"/>
      </w:pPr>
      <w:r w:rsidRPr="00894BB3">
        <w:t>The RTM/API shall allow discriminating Vital processing, data and I/O from Non Vital processing, data and I/O</w:t>
      </w:r>
    </w:p>
    <w:p w14:paraId="7934DDA1" w14:textId="77777777" w:rsidR="00F71E5F" w:rsidRPr="00894BB3" w:rsidRDefault="00F71E5F" w:rsidP="00894BB3">
      <w:pPr>
        <w:pStyle w:val="Titre5"/>
      </w:pPr>
      <w:r w:rsidRPr="00894BB3">
        <w:t xml:space="preserve">The RTM/API shall provide a way of communication between Vital processes and Non Vital processes. </w:t>
      </w:r>
    </w:p>
    <w:p w14:paraId="7C277527" w14:textId="77777777" w:rsidR="00F71E5F" w:rsidRPr="00894BB3" w:rsidRDefault="00F71E5F" w:rsidP="00894BB3">
      <w:pPr>
        <w:pStyle w:val="Titre5"/>
      </w:pPr>
      <w:r w:rsidRPr="00894BB3">
        <w:t>The purpose of these requirements is to be able to discriminate the safety part from the non safety part. It should be made possible to have it run on a proprietary architecture with both</w:t>
      </w:r>
    </w:p>
    <w:p w14:paraId="10C64930" w14:textId="77777777" w:rsidR="00F71E5F" w:rsidRPr="00894BB3" w:rsidRDefault="00F71E5F" w:rsidP="00894BB3">
      <w:pPr>
        <w:pStyle w:val="Titre5"/>
      </w:pPr>
      <w:r w:rsidRPr="00894BB3">
        <w:t>software on the same computer (with for example 2oo3, or coded monoprocessor) or on two different computers. One way of doing this, for example is to have some critical state machines with their data on one side, and the non critical part on the other side, with API channels to make them communicate.</w:t>
      </w:r>
    </w:p>
    <w:p w14:paraId="21F27F32" w14:textId="77777777" w:rsidR="00F71E5F" w:rsidRPr="00894BB3" w:rsidRDefault="00F71E5F" w:rsidP="00894BB3">
      <w:pPr>
        <w:pStyle w:val="Titre5"/>
      </w:pPr>
      <w:r w:rsidRPr="00894BB3">
        <w:t>The RTM/API shall allow fault injection.</w:t>
      </w:r>
    </w:p>
    <w:p w14:paraId="6F0662F3" w14:textId="77777777" w:rsidR="00F71E5F" w:rsidRPr="00894BB3" w:rsidRDefault="00F71E5F" w:rsidP="00894BB3">
      <w:pPr>
        <w:pStyle w:val="Titre5"/>
      </w:pPr>
      <w:r w:rsidRPr="00894BB3">
        <w:t>The RTM/API shall allow logging and tracing</w:t>
      </w:r>
    </w:p>
    <w:p w14:paraId="630EF08C" w14:textId="77777777" w:rsidR="00F71E5F" w:rsidRPr="00894BB3" w:rsidRDefault="00F71E5F" w:rsidP="00894BB3">
      <w:pPr>
        <w:pStyle w:val="Titre5"/>
      </w:pPr>
      <w:r w:rsidRPr="00894BB3">
        <w:t>The RTM/API shall provide a way of reading configuration data e.g. constants</w:t>
      </w:r>
    </w:p>
    <w:p w14:paraId="4F2F16D5" w14:textId="77777777" w:rsidR="00F71E5F" w:rsidRPr="00894BB3" w:rsidRDefault="00F71E5F" w:rsidP="00894BB3">
      <w:pPr>
        <w:pStyle w:val="Titre5"/>
      </w:pPr>
      <w:r w:rsidRPr="00894BB3">
        <w:t>The RTM/API shall provide an abstraction layer of the communication and interfaces with other components.</w:t>
      </w:r>
    </w:p>
    <w:p w14:paraId="5C8BB967" w14:textId="77777777" w:rsidR="00F71E5F" w:rsidRPr="00894BB3" w:rsidRDefault="00F71E5F" w:rsidP="00894BB3">
      <w:pPr>
        <w:pStyle w:val="Titre5"/>
      </w:pPr>
      <w:r w:rsidRPr="00894BB3">
        <w:t>Even if the FIS or FFFIS requires a specific protocol (\emph{e.g.} Profibus), this protocol will not be implemented in the high level model. It will be considered that low level communication issues are taken into account (= emulated) by the RTM/API.</w:t>
      </w:r>
    </w:p>
    <w:p w14:paraId="77547DF4" w14:textId="77777777" w:rsidR="00F71E5F" w:rsidRDefault="00F71E5F" w:rsidP="00EB7CA9">
      <w:pPr>
        <w:pStyle w:val="Titre2"/>
      </w:pPr>
      <w:r>
        <w:t>Diagnostics and data analytics</w:t>
      </w:r>
    </w:p>
    <w:p w14:paraId="7F70FC2A" w14:textId="77777777" w:rsidR="00F71E5F" w:rsidRPr="00EB7CA9" w:rsidRDefault="00F71E5F" w:rsidP="00EB7CA9">
      <w:pPr>
        <w:pStyle w:val="Titre5"/>
      </w:pPr>
      <w:r w:rsidRPr="00EB7CA9">
        <w:t>For the train diagnostic, we have a Use Case for that.</w:t>
      </w:r>
    </w:p>
    <w:p w14:paraId="2C86C148" w14:textId="77777777" w:rsidR="00F71E5F" w:rsidRPr="00EB7CA9" w:rsidRDefault="00F71E5F" w:rsidP="00EB7CA9">
      <w:pPr>
        <w:pStyle w:val="Titre5"/>
      </w:pPr>
      <w:r w:rsidRPr="00EB7CA9">
        <w:t>But, at least we have to define the required output (or post condition) from this UC in order to be able to manage properly other ATO UC as degrade mode management.</w:t>
      </w:r>
    </w:p>
    <w:p w14:paraId="48B1C1E5" w14:textId="77777777" w:rsidR="00F71E5F" w:rsidRPr="00EB7CA9" w:rsidRDefault="00F71E5F" w:rsidP="00EB7CA9">
      <w:pPr>
        <w:pStyle w:val="Titre5"/>
      </w:pPr>
      <w:r w:rsidRPr="00EB7CA9">
        <w:t>Today, diagnostic and onboard activities are performed by the driver or the train attendant.</w:t>
      </w:r>
    </w:p>
    <w:p w14:paraId="666846C1" w14:textId="77777777" w:rsidR="00F71E5F" w:rsidRPr="00EB7CA9" w:rsidRDefault="00F71E5F" w:rsidP="00EB7CA9">
      <w:pPr>
        <w:pStyle w:val="Titre5"/>
      </w:pPr>
      <w:r w:rsidRPr="00EB7CA9">
        <w:t>For non-functional requirement related to Diagnostics, we have to refer to IEC 62541.</w:t>
      </w:r>
    </w:p>
    <w:p w14:paraId="496F4EC7" w14:textId="77777777" w:rsidR="00F71E5F" w:rsidRPr="00EB7CA9" w:rsidRDefault="00F71E5F" w:rsidP="00EB7CA9">
      <w:pPr>
        <w:pStyle w:val="Titre5"/>
      </w:pPr>
      <w:r w:rsidRPr="00EB7CA9">
        <w:t>Additionally, the OPC protocol should be used for all the diagnostic features.</w:t>
      </w:r>
    </w:p>
    <w:p w14:paraId="4E2DFB03" w14:textId="77777777" w:rsidR="00F71E5F" w:rsidRDefault="00F71E5F" w:rsidP="00EB7CA9">
      <w:pPr>
        <w:pStyle w:val="Titre2"/>
      </w:pPr>
      <w:r>
        <w:t>Requirements to the Model</w:t>
      </w:r>
    </w:p>
    <w:p w14:paraId="5503904F" w14:textId="77777777" w:rsidR="00F71E5F" w:rsidRPr="00EB7CA9" w:rsidRDefault="00F71E5F" w:rsidP="00EB7CA9">
      <w:pPr>
        <w:pStyle w:val="Titre5"/>
      </w:pPr>
      <w:r w:rsidRPr="00EB7CA9">
        <w:t>Refer to EuLynX Modelling standard Baseline 1 (or baseline 2).</w:t>
      </w:r>
    </w:p>
    <w:p w14:paraId="04C407F6" w14:textId="77777777" w:rsidR="00F71E5F" w:rsidRDefault="00F71E5F" w:rsidP="00EB7CA9">
      <w:pPr>
        <w:pStyle w:val="Titre2"/>
      </w:pPr>
      <w:r>
        <w:t>Requirements to the Verification and Validation</w:t>
      </w:r>
    </w:p>
    <w:p w14:paraId="6F721300" w14:textId="77777777" w:rsidR="00F71E5F" w:rsidRPr="00EB7CA9" w:rsidRDefault="00F71E5F" w:rsidP="00EB7CA9">
      <w:pPr>
        <w:pStyle w:val="Titre5"/>
      </w:pPr>
      <w:r w:rsidRPr="00EB7CA9">
        <w:t>The already provided requirements require a safety plan compliant to the CENELEC EN~50126, 50128 and 50129.</w:t>
      </w:r>
    </w:p>
    <w:p w14:paraId="064FCE68" w14:textId="77777777" w:rsidR="00F71E5F" w:rsidRPr="00EB7CA9" w:rsidRDefault="00F71E5F" w:rsidP="00EB7CA9">
      <w:pPr>
        <w:pStyle w:val="Titre5"/>
      </w:pPr>
      <w:r w:rsidRPr="00EB7CA9">
        <w:lastRenderedPageBreak/>
        <w:t>This pulls a number of requirements on V\&amp;V, including Verification and Validation plans. On the topic of compliance to EN~50128.</w:t>
      </w:r>
    </w:p>
    <w:p w14:paraId="3EAE125F" w14:textId="77777777" w:rsidR="00F71E5F" w:rsidRPr="00EB7CA9" w:rsidRDefault="00F71E5F" w:rsidP="00EB7CA9">
      <w:pPr>
        <w:pStyle w:val="Titre5"/>
      </w:pPr>
      <w:r w:rsidRPr="00EB7CA9">
        <w:t>As the CENELEC standards are not clear enough and have ambiguities, the following requirement have been added.</w:t>
      </w:r>
    </w:p>
    <w:p w14:paraId="37038EE5" w14:textId="77777777" w:rsidR="00F71E5F" w:rsidRPr="00EB7CA9" w:rsidRDefault="00F71E5F" w:rsidP="00EB7CA9">
      <w:pPr>
        <w:pStyle w:val="Titre5"/>
      </w:pPr>
      <w:r w:rsidRPr="00EB7CA9">
        <w:t>The verification plan shall provide a method to demonstrate the requirements covering all the development artefacts.</w:t>
      </w:r>
    </w:p>
    <w:p w14:paraId="1E8DAC81" w14:textId="77777777" w:rsidR="00F71E5F" w:rsidRPr="00EB7CA9" w:rsidRDefault="00F71E5F" w:rsidP="00EB7CA9">
      <w:pPr>
        <w:pStyle w:val="Titre5"/>
      </w:pPr>
      <w:r w:rsidRPr="00EB7CA9">
        <w:t>The verification plan shall state all verification activities required for each of these development artefacts.</w:t>
      </w:r>
    </w:p>
    <w:p w14:paraId="3C1F8504" w14:textId="77777777" w:rsidR="00F71E5F" w:rsidRPr="00EB7CA9" w:rsidRDefault="00F71E5F" w:rsidP="00EB7CA9">
      <w:pPr>
        <w:pStyle w:val="Titre5"/>
      </w:pPr>
      <w:r w:rsidRPr="00EB7CA9">
        <w:t>A Validation Plan shall be issued and complied with.</w:t>
      </w:r>
    </w:p>
    <w:p w14:paraId="203EAE1E" w14:textId="77777777" w:rsidR="00F71E5F" w:rsidRPr="00EB7CA9" w:rsidRDefault="00F71E5F" w:rsidP="00EB7CA9">
      <w:pPr>
        <w:pStyle w:val="Titre5"/>
      </w:pPr>
      <w:r w:rsidRPr="00EB7CA9">
        <w:t>The validation plan shall provide a method to validate all functional and safety requirements over all development artefacts.</w:t>
      </w:r>
    </w:p>
    <w:p w14:paraId="1FAA6933" w14:textId="77777777" w:rsidR="00F71E5F" w:rsidRPr="00EB7CA9" w:rsidRDefault="00F71E5F" w:rsidP="00EB7CA9">
      <w:pPr>
        <w:pStyle w:val="Titre5"/>
      </w:pPr>
      <w:r w:rsidRPr="00EB7CA9">
        <w:t>The validation plan shall state all validation activities required for each of these development artefacts</w:t>
      </w:r>
    </w:p>
    <w:p w14:paraId="67929B1F" w14:textId="77777777" w:rsidR="00F71E5F" w:rsidRPr="00EB7CA9" w:rsidRDefault="00F71E5F" w:rsidP="00EB7CA9">
      <w:pPr>
        <w:pStyle w:val="Titre5"/>
      </w:pPr>
      <w:r w:rsidRPr="00EB7CA9">
        <w:t>The test plan shall comply with the mandatory documents to be specified. It will possibly be difficult to model all the tests in the course of the project, but the test plan should at least be complete.</w:t>
      </w:r>
    </w:p>
    <w:p w14:paraId="7E55ED0B" w14:textId="77777777" w:rsidR="00F71E5F" w:rsidRPr="00EB7CA9" w:rsidRDefault="00F71E5F" w:rsidP="00EB7CA9">
      <w:pPr>
        <w:pStyle w:val="Titre5"/>
      </w:pPr>
      <w:r w:rsidRPr="00EB7CA9">
        <w:t>Each design artefact needs a reference artefact which it implements e.g. code to detailed model.</w:t>
      </w:r>
    </w:p>
    <w:p w14:paraId="4173B7B5" w14:textId="77777777" w:rsidR="00F71E5F" w:rsidRPr="00EB7CA9" w:rsidRDefault="00F71E5F" w:rsidP="00EB7CA9">
      <w:pPr>
        <w:pStyle w:val="Titre5"/>
      </w:pPr>
      <w:r w:rsidRPr="00EB7CA9">
        <w:t>The implementation between them relation shall be specified in detail.</w:t>
      </w:r>
    </w:p>
    <w:p w14:paraId="0F5B6636" w14:textId="77777777" w:rsidR="00F71E5F" w:rsidRPr="00EB7CA9" w:rsidRDefault="00F71E5F" w:rsidP="00EB7CA9">
      <w:pPr>
        <w:pStyle w:val="Titre5"/>
      </w:pPr>
      <w:r w:rsidRPr="00EB7CA9">
        <w:t>E.g. for state machine and a higher level state machine mapping of interfaces, states and transition is required. This includes additional invariants, input assumptions and further restrictions. This information is the basis for verification activities.</w:t>
      </w:r>
    </w:p>
    <w:p w14:paraId="406CD5B9" w14:textId="77777777" w:rsidR="00F71E5F" w:rsidRPr="00EB7CA9" w:rsidRDefault="00F71E5F" w:rsidP="00EB7CA9">
      <w:pPr>
        <w:pStyle w:val="Titre5"/>
      </w:pPr>
      <w:r w:rsidRPr="00EB7CA9">
        <w:t>The design of the artefacts shall be made such to allow verifiability as far as possible.</w:t>
      </w:r>
    </w:p>
    <w:p w14:paraId="2A4FE536" w14:textId="77777777" w:rsidR="00F71E5F" w:rsidRPr="00EB7CA9" w:rsidRDefault="00F71E5F" w:rsidP="00EB7CA9">
      <w:pPr>
        <w:pStyle w:val="Titre5"/>
      </w:pPr>
      <w:r w:rsidRPr="00EB7CA9">
        <w:t>The findings from the verification shall be traced, and will be adequately addressed (taken into consideration, or postponed or discarded with a justification.</w:t>
      </w:r>
    </w:p>
    <w:p w14:paraId="56191BA3" w14:textId="77777777" w:rsidR="00F71E5F" w:rsidRDefault="00F71E5F" w:rsidP="00EB7CA9">
      <w:pPr>
        <w:pStyle w:val="Titre2"/>
      </w:pPr>
      <w:r>
        <w:t>Requirements to language and Formalism</w:t>
      </w:r>
    </w:p>
    <w:p w14:paraId="1C461FF2" w14:textId="77777777" w:rsidR="00F71E5F" w:rsidRPr="00EB7CA9" w:rsidRDefault="00F71E5F" w:rsidP="00EB7CA9">
      <w:pPr>
        <w:pStyle w:val="Titre5"/>
      </w:pPr>
      <w:r w:rsidRPr="00EB7CA9">
        <w:t>Refer to EuLynX Modelling standard Baseline 1.</w:t>
      </w:r>
    </w:p>
    <w:p w14:paraId="494457B0" w14:textId="77777777" w:rsidR="00F71E5F" w:rsidRDefault="00F71E5F" w:rsidP="00EB7CA9">
      <w:pPr>
        <w:pStyle w:val="Titre2"/>
      </w:pPr>
      <w:r>
        <w:t>Requirements to the Toolchain</w:t>
      </w:r>
    </w:p>
    <w:p w14:paraId="5DE4CD6F" w14:textId="77777777" w:rsidR="00F71E5F" w:rsidRPr="00EB7CA9" w:rsidRDefault="00F71E5F" w:rsidP="00EB7CA9">
      <w:pPr>
        <w:pStyle w:val="Titre5"/>
      </w:pPr>
      <w:r w:rsidRPr="00EB7CA9">
        <w:t>Refer to EuLynX Modelling standard Baseline 1</w:t>
      </w:r>
    </w:p>
    <w:p w14:paraId="2DA9F4A4" w14:textId="77777777" w:rsidR="00F71E5F" w:rsidRPr="00EB7CA9" w:rsidRDefault="00F71E5F" w:rsidP="00EB7CA9">
      <w:pPr>
        <w:pStyle w:val="Titre5"/>
      </w:pPr>
      <w:r w:rsidRPr="00EB7CA9">
        <w:t>Because CENELEC standards are not clear enough and have a lot of ambiguities the following requirement have been added to the standard.</w:t>
      </w:r>
    </w:p>
    <w:p w14:paraId="6C1AFED5" w14:textId="77777777" w:rsidR="00F71E5F" w:rsidRPr="00EB7CA9" w:rsidRDefault="00F71E5F" w:rsidP="00EB7CA9">
      <w:pPr>
        <w:pStyle w:val="Titre5"/>
      </w:pPr>
      <w:r w:rsidRPr="00EB7CA9">
        <w:t>Each tool in the tool chain shall be classified among T1, T2 and T3 depending on its usage in the process</w:t>
      </w:r>
    </w:p>
    <w:p w14:paraId="62AF279D" w14:textId="77777777" w:rsidR="00F71E5F" w:rsidRPr="00EB7CA9" w:rsidRDefault="00F71E5F" w:rsidP="00EB7CA9">
      <w:pPr>
        <w:pStyle w:val="Titre5"/>
      </w:pPr>
      <w:r w:rsidRPr="00EB7CA9">
        <w:lastRenderedPageBreak/>
        <w:t>The tool chain shall conform to EN~50128 requirements, for the corresponding SIL and tool class.</w:t>
      </w:r>
    </w:p>
    <w:p w14:paraId="748FA426" w14:textId="77777777" w:rsidR="00F71E5F" w:rsidRPr="00EB7CA9" w:rsidRDefault="00F71E5F" w:rsidP="00EB7CA9">
      <w:pPr>
        <w:pStyle w:val="Titre5"/>
      </w:pPr>
      <w:r w:rsidRPr="00EB7CA9">
        <w:t>For T2 and T3 tools, the choice of tools shall be justified, and the justification shall include how the tool's failures are covered, avoided or taken into account (ref. to EN 50128 6.7.4.2).</w:t>
      </w:r>
    </w:p>
    <w:p w14:paraId="45993825" w14:textId="77777777" w:rsidR="00F71E5F" w:rsidRPr="00EB7CA9" w:rsidRDefault="00F71E5F" w:rsidP="00EB7CA9">
      <w:pPr>
        <w:pStyle w:val="Titre5"/>
      </w:pPr>
      <w:r w:rsidRPr="00EB7CA9">
        <w:t>All T2 and T3 tools must be provided with their user manuals.</w:t>
      </w:r>
    </w:p>
    <w:p w14:paraId="220BC47A" w14:textId="77777777" w:rsidR="00F71E5F" w:rsidRPr="00EB7CA9" w:rsidRDefault="00F71E5F" w:rsidP="00EB7CA9">
      <w:pPr>
        <w:pStyle w:val="Titre5"/>
      </w:pPr>
      <w:r w:rsidRPr="00EB7CA9">
        <w:t>For all T3 tool, the proof of correctness or the measure taken to guarantee the correctness</w:t>
      </w:r>
    </w:p>
    <w:p w14:paraId="387D386A" w14:textId="77777777" w:rsidR="00F71E5F" w:rsidRPr="00EB7CA9" w:rsidRDefault="00F71E5F" w:rsidP="00EB7CA9">
      <w:pPr>
        <w:pStyle w:val="Titre5"/>
      </w:pPr>
      <w:r w:rsidRPr="00EB7CA9">
        <w:t>of the output w.r.t. their specification and the inputs shall be provided. E.g. for data transformation, for software transformation (translation, compilation).</w:t>
      </w:r>
    </w:p>
    <w:p w14:paraId="36EA07E9" w14:textId="77777777" w:rsidR="00F71E5F" w:rsidRDefault="00F71E5F" w:rsidP="00EB7CA9">
      <w:pPr>
        <w:pStyle w:val="Titre2"/>
      </w:pPr>
      <w:r>
        <w:t>Requirements to the Testing</w:t>
      </w:r>
    </w:p>
    <w:p w14:paraId="4B3E4179" w14:textId="77777777" w:rsidR="00F71E5F" w:rsidRPr="00EB7CA9" w:rsidRDefault="00F71E5F" w:rsidP="00EB7CA9">
      <w:pPr>
        <w:pStyle w:val="Titre5"/>
      </w:pPr>
      <w:r w:rsidRPr="00EB7CA9">
        <w:t>The SFM shall be simulable in debug mode (step-by-step), allowing inspection of states, variables and I/O.</w:t>
      </w:r>
    </w:p>
    <w:p w14:paraId="2E6291E7" w14:textId="77777777" w:rsidR="00F71E5F" w:rsidRPr="00EB7CA9" w:rsidRDefault="00F71E5F" w:rsidP="00EB7CA9">
      <w:pPr>
        <w:pStyle w:val="Titre5"/>
      </w:pPr>
      <w:r w:rsidRPr="00EB7CA9">
        <w:t>The environment shall be emulated by high level construction of the inputs. ``High level'' means that it will not be necessary to define bitwise the inputs at each cycle. On the contrary, some automation will be available to define the behaviour of the inputs.</w:t>
      </w:r>
    </w:p>
    <w:p w14:paraId="168427AF" w14:textId="77777777" w:rsidR="00F71E5F" w:rsidRPr="00EB7CA9" w:rsidRDefault="00F71E5F" w:rsidP="00EB7CA9">
      <w:pPr>
        <w:pStyle w:val="Titre5"/>
      </w:pPr>
      <w:r w:rsidRPr="00EB7CA9">
        <w:t>The environment shall be emulated by construction of the inputs compliant to SRS, if safety critical.</w:t>
      </w:r>
    </w:p>
    <w:p w14:paraId="66F3131A" w14:textId="77777777" w:rsidR="00F71E5F" w:rsidRPr="00EB7CA9" w:rsidRDefault="00F71E5F" w:rsidP="00EB7CA9">
      <w:pPr>
        <w:pStyle w:val="Titre5"/>
      </w:pPr>
      <w:r w:rsidRPr="00EB7CA9">
        <w:t>The tool chain shall allow time-based test cases</w:t>
      </w:r>
    </w:p>
    <w:p w14:paraId="1630C4EF" w14:textId="77777777" w:rsidR="00F71E5F" w:rsidRPr="00EB7CA9" w:rsidRDefault="00F71E5F" w:rsidP="00EB7CA9">
      <w:pPr>
        <w:pStyle w:val="Titre5"/>
      </w:pPr>
      <w:r w:rsidRPr="00EB7CA9">
        <w:t>The tool chain shall allow to write, execute and store test cases and use cases for the SFM.</w:t>
      </w:r>
    </w:p>
    <w:p w14:paraId="67FFBB4C" w14:textId="77777777" w:rsidR="00F71E5F" w:rsidRPr="00EB7CA9" w:rsidRDefault="00F71E5F" w:rsidP="00EB7CA9">
      <w:pPr>
        <w:pStyle w:val="Titre5"/>
      </w:pPr>
      <w:r w:rsidRPr="00EB7CA9">
        <w:t>Version management will allow to map test cases version to the SFM, the FFM and source code versions</w:t>
      </w:r>
    </w:p>
    <w:p w14:paraId="58C12E78" w14:textId="77777777" w:rsidR="00F71E5F" w:rsidRPr="00EB7CA9" w:rsidRDefault="00F71E5F" w:rsidP="00EB7CA9">
      <w:pPr>
        <w:pStyle w:val="Titre5"/>
      </w:pPr>
      <w:r w:rsidRPr="00EB7CA9">
        <w:t>The tool chain shall allow to generate test cases for the SFM, the FFM and source code from test model</w:t>
      </w:r>
    </w:p>
    <w:p w14:paraId="0620A5F6" w14:textId="67EE36AA" w:rsidR="00F71E5F" w:rsidRPr="00EB7CA9" w:rsidRDefault="00F71E5F" w:rsidP="00EB7CA9">
      <w:pPr>
        <w:pStyle w:val="Titre5"/>
      </w:pPr>
      <w:r w:rsidRPr="00EB7CA9">
        <w:t xml:space="preserve">The test model is </w:t>
      </w:r>
      <w:r w:rsidR="00EB7CA9" w:rsidRPr="00EB7CA9">
        <w:t>independent</w:t>
      </w:r>
      <w:r w:rsidRPr="00EB7CA9">
        <w:t xml:space="preserve"> from the tested model. The test model can be either a model of the environment, or a model of the same subsystem that is being tested, but in both cases this test model must be completely </w:t>
      </w:r>
      <w:r w:rsidR="00EB7CA9" w:rsidRPr="00EB7CA9">
        <w:t>independent</w:t>
      </w:r>
      <w:r w:rsidRPr="00EB7CA9">
        <w:t xml:space="preserve"> from the tested model.</w:t>
      </w:r>
    </w:p>
    <w:p w14:paraId="2D8B8537" w14:textId="77777777" w:rsidR="00F71E5F" w:rsidRDefault="00F71E5F" w:rsidP="00EB7CA9">
      <w:pPr>
        <w:pStyle w:val="Titre5"/>
      </w:pPr>
      <w:r w:rsidRPr="00EB7CA9">
        <w:t>The tool chain shall allow to write, execute and store test sequences</w:t>
      </w:r>
      <w:r>
        <w:t xml:space="preserve"> combining multiple test cases for the SFM, the FFM and source code.</w:t>
      </w:r>
    </w:p>
    <w:p w14:paraId="5C826752" w14:textId="77777777" w:rsidR="00F71E5F" w:rsidRDefault="00F71E5F" w:rsidP="00F71E5F">
      <w:pPr>
        <w:pStyle w:val="NormalWeb"/>
        <w:spacing w:before="0" w:beforeAutospacing="0" w:after="0" w:afterAutospacing="0"/>
        <w:ind w:left="1440"/>
        <w:rPr>
          <w:rFonts w:ascii="Calibri" w:hAnsi="Calibri"/>
          <w:color w:val="366092"/>
          <w:sz w:val="22"/>
          <w:szCs w:val="22"/>
        </w:rPr>
      </w:pPr>
      <w:r>
        <w:rPr>
          <w:rFonts w:ascii="Calibri" w:hAnsi="Calibri"/>
          <w:b/>
          <w:bCs/>
          <w:color w:val="366092"/>
          <w:sz w:val="22"/>
          <w:szCs w:val="22"/>
        </w:rPr>
        <w:t>Requirements to the Lab Demonstrator</w:t>
      </w:r>
    </w:p>
    <w:p w14:paraId="11C2948D" w14:textId="77777777" w:rsidR="00F71E5F" w:rsidRDefault="00F71E5F" w:rsidP="00361D88">
      <w:pPr>
        <w:numPr>
          <w:ilvl w:val="0"/>
          <w:numId w:val="29"/>
        </w:numPr>
        <w:ind w:left="2520"/>
        <w:jc w:val="left"/>
        <w:textAlignment w:val="center"/>
        <w:rPr>
          <w:rFonts w:ascii="Times New Roman" w:hAnsi="Times New Roman"/>
          <w:color w:val="auto"/>
          <w:sz w:val="24"/>
          <w:szCs w:val="24"/>
        </w:rPr>
      </w:pPr>
      <w:r>
        <w:rPr>
          <w:rFonts w:ascii="Calibri" w:hAnsi="Calibri"/>
          <w:szCs w:val="22"/>
        </w:rPr>
        <w:t>A Lab demonstrator is required to validate and review the Formal Users requirement.</w:t>
      </w:r>
    </w:p>
    <w:p w14:paraId="70C99DF1" w14:textId="77777777" w:rsidR="00F71E5F" w:rsidRDefault="00F71E5F" w:rsidP="00361D88">
      <w:pPr>
        <w:numPr>
          <w:ilvl w:val="0"/>
          <w:numId w:val="29"/>
        </w:numPr>
        <w:ind w:left="2520"/>
        <w:jc w:val="left"/>
        <w:textAlignment w:val="center"/>
      </w:pPr>
      <w:r>
        <w:rPr>
          <w:rFonts w:ascii="Calibri" w:hAnsi="Calibri"/>
          <w:szCs w:val="22"/>
        </w:rPr>
        <w:t>A demonstrator software will be built from the Fully Formal Model.</w:t>
      </w:r>
    </w:p>
    <w:p w14:paraId="01BD13A7" w14:textId="77777777" w:rsidR="00F71E5F" w:rsidRDefault="00F71E5F" w:rsidP="00361D88">
      <w:pPr>
        <w:numPr>
          <w:ilvl w:val="0"/>
          <w:numId w:val="30"/>
        </w:numPr>
        <w:ind w:left="2520"/>
        <w:jc w:val="left"/>
        <w:textAlignment w:val="center"/>
      </w:pPr>
      <w:r>
        <w:rPr>
          <w:rFonts w:ascii="Calibri" w:hAnsi="Calibri"/>
          <w:szCs w:val="22"/>
        </w:rPr>
        <w:t>The demonstrator may not be vital.</w:t>
      </w:r>
    </w:p>
    <w:p w14:paraId="4DA78CC3" w14:textId="77777777" w:rsidR="00F71E5F" w:rsidRDefault="00F71E5F" w:rsidP="00361D88">
      <w:pPr>
        <w:numPr>
          <w:ilvl w:val="0"/>
          <w:numId w:val="31"/>
        </w:numPr>
        <w:ind w:left="2520"/>
        <w:jc w:val="left"/>
        <w:textAlignment w:val="center"/>
      </w:pPr>
      <w:r>
        <w:rPr>
          <w:rFonts w:ascii="Calibri" w:hAnsi="Calibri"/>
          <w:szCs w:val="22"/>
        </w:rPr>
        <w:t>The demonstrator shall be able to run in real time.</w:t>
      </w:r>
    </w:p>
    <w:p w14:paraId="2FCFFD4B" w14:textId="77777777" w:rsidR="00F71E5F" w:rsidRDefault="00F71E5F" w:rsidP="00361D88">
      <w:pPr>
        <w:numPr>
          <w:ilvl w:val="0"/>
          <w:numId w:val="32"/>
        </w:numPr>
        <w:ind w:left="2520"/>
        <w:jc w:val="left"/>
        <w:textAlignment w:val="center"/>
      </w:pPr>
      <w:r>
        <w:rPr>
          <w:rFonts w:ascii="Calibri" w:hAnsi="Calibri"/>
          <w:szCs w:val="22"/>
        </w:rPr>
        <w:t>The demonstrator shall comply to the standardized interfaces in order to be able to interface with other subsystems.</w:t>
      </w:r>
    </w:p>
    <w:p w14:paraId="5934F8AA" w14:textId="77777777" w:rsidR="00F71E5F" w:rsidRDefault="00F71E5F" w:rsidP="00361D88">
      <w:pPr>
        <w:numPr>
          <w:ilvl w:val="0"/>
          <w:numId w:val="33"/>
        </w:numPr>
        <w:ind w:left="2520"/>
        <w:jc w:val="left"/>
        <w:textAlignment w:val="center"/>
      </w:pPr>
      <w:r>
        <w:rPr>
          <w:rFonts w:ascii="Calibri" w:hAnsi="Calibri"/>
          <w:szCs w:val="22"/>
        </w:rPr>
        <w:t>The demonstrator shall run on a COTS platform</w:t>
      </w:r>
    </w:p>
    <w:p w14:paraId="60348A77" w14:textId="77777777" w:rsidR="00F71E5F" w:rsidRDefault="00F71E5F" w:rsidP="00361D88">
      <w:pPr>
        <w:numPr>
          <w:ilvl w:val="0"/>
          <w:numId w:val="34"/>
        </w:numPr>
        <w:ind w:left="2520"/>
        <w:jc w:val="left"/>
        <w:textAlignment w:val="center"/>
      </w:pPr>
      <w:r>
        <w:rPr>
          <w:rFonts w:ascii="Calibri" w:hAnsi="Calibri"/>
          <w:szCs w:val="22"/>
        </w:rPr>
        <w:lastRenderedPageBreak/>
        <w:t>The demonstrator shall be able to run on different target platforms.</w:t>
      </w:r>
    </w:p>
    <w:p w14:paraId="5AB0E8F8" w14:textId="77777777" w:rsidR="00F71E5F" w:rsidRDefault="00F71E5F" w:rsidP="00F71E5F">
      <w:pPr>
        <w:pStyle w:val="NormalWeb"/>
        <w:spacing w:before="0" w:beforeAutospacing="0" w:after="0" w:afterAutospacing="0"/>
        <w:ind w:left="1440"/>
        <w:rPr>
          <w:rFonts w:ascii="Calibri" w:hAnsi="Calibri"/>
          <w:color w:val="366092"/>
          <w:sz w:val="22"/>
          <w:szCs w:val="22"/>
        </w:rPr>
      </w:pPr>
      <w:r>
        <w:rPr>
          <w:rFonts w:ascii="Calibri" w:hAnsi="Calibri"/>
          <w:b/>
          <w:bCs/>
          <w:color w:val="366092"/>
          <w:sz w:val="22"/>
          <w:szCs w:val="22"/>
        </w:rPr>
        <w:t>Requirement to RAMS</w:t>
      </w:r>
    </w:p>
    <w:p w14:paraId="4FE667F5" w14:textId="77777777" w:rsidR="00F71E5F" w:rsidRDefault="00F71E5F" w:rsidP="00361D88">
      <w:pPr>
        <w:numPr>
          <w:ilvl w:val="0"/>
          <w:numId w:val="35"/>
        </w:numPr>
        <w:ind w:left="2520"/>
        <w:jc w:val="left"/>
        <w:textAlignment w:val="center"/>
        <w:rPr>
          <w:rFonts w:ascii="Times New Roman" w:hAnsi="Times New Roman"/>
          <w:color w:val="auto"/>
          <w:sz w:val="24"/>
          <w:szCs w:val="24"/>
        </w:rPr>
      </w:pPr>
      <w:r>
        <w:rPr>
          <w:rFonts w:ascii="Calibri" w:hAnsi="Calibri"/>
          <w:szCs w:val="22"/>
        </w:rPr>
        <w:t>Refer to COMMISSION REGULATION (EU) 2016/919</w:t>
      </w:r>
    </w:p>
    <w:p w14:paraId="552EF121" w14:textId="77777777" w:rsidR="00F71E5F" w:rsidRDefault="00F71E5F" w:rsidP="00361D88">
      <w:pPr>
        <w:numPr>
          <w:ilvl w:val="0"/>
          <w:numId w:val="35"/>
        </w:numPr>
        <w:ind w:left="2520"/>
        <w:jc w:val="left"/>
        <w:textAlignment w:val="center"/>
      </w:pPr>
      <w:r>
        <w:rPr>
          <w:rFonts w:ascii="Calibri" w:hAnsi="Calibri"/>
          <w:szCs w:val="22"/>
        </w:rPr>
        <w:t>Refer to EN 50126</w:t>
      </w:r>
    </w:p>
    <w:p w14:paraId="04E551A3" w14:textId="77777777" w:rsidR="00F71E5F" w:rsidRDefault="00F71E5F" w:rsidP="00F71E5F">
      <w:pPr>
        <w:pStyle w:val="NormalWeb"/>
        <w:spacing w:before="0" w:beforeAutospacing="0" w:after="0" w:afterAutospacing="0"/>
        <w:ind w:left="1440"/>
        <w:rPr>
          <w:rFonts w:ascii="Calibri" w:hAnsi="Calibri"/>
          <w:color w:val="366092"/>
          <w:sz w:val="22"/>
          <w:szCs w:val="22"/>
        </w:rPr>
      </w:pPr>
      <w:r>
        <w:rPr>
          <w:rFonts w:ascii="Calibri" w:hAnsi="Calibri"/>
          <w:b/>
          <w:bCs/>
          <w:color w:val="366092"/>
          <w:sz w:val="22"/>
          <w:szCs w:val="22"/>
        </w:rPr>
        <w:t>Requirements to the Performance, Portability, Environment Conditions, Interchangeability, Interoperability, Life-Cycle, Assumptions and Costs.</w:t>
      </w:r>
    </w:p>
    <w:p w14:paraId="6C799B1A" w14:textId="77777777" w:rsidR="00F71E5F" w:rsidRDefault="00F71E5F" w:rsidP="00361D88">
      <w:pPr>
        <w:numPr>
          <w:ilvl w:val="0"/>
          <w:numId w:val="36"/>
        </w:numPr>
        <w:ind w:left="2520"/>
        <w:jc w:val="left"/>
        <w:textAlignment w:val="center"/>
        <w:rPr>
          <w:rFonts w:ascii="Times New Roman" w:hAnsi="Times New Roman"/>
          <w:color w:val="auto"/>
          <w:sz w:val="24"/>
          <w:szCs w:val="24"/>
        </w:rPr>
      </w:pPr>
      <w:r>
        <w:rPr>
          <w:rFonts w:ascii="Calibri" w:hAnsi="Calibri"/>
          <w:szCs w:val="22"/>
        </w:rPr>
        <w:t>EUG Document: ATO over ETCS Operational Requirements version 1.9 GoA 4 only</w:t>
      </w:r>
    </w:p>
    <w:p w14:paraId="104019D4" w14:textId="77777777" w:rsidR="00F71E5F" w:rsidRDefault="00F71E5F" w:rsidP="00F71E5F">
      <w:pPr>
        <w:pStyle w:val="Titre2"/>
      </w:pPr>
      <w:r>
        <w:t>NF requirement recovered from the G</w:t>
      </w:r>
      <w:r w:rsidRPr="00982497">
        <w:t>oA2 Ops requiremen</w:t>
      </w:r>
      <w:r>
        <w:t>t</w:t>
      </w:r>
      <w:r w:rsidRPr="00982497">
        <w:t xml:space="preserve"> </w:t>
      </w:r>
    </w:p>
    <w:p w14:paraId="062B845B" w14:textId="77777777" w:rsidR="00F71E5F" w:rsidRDefault="00F71E5F" w:rsidP="00F71E5F">
      <w:pPr>
        <w:pStyle w:val="Titre5"/>
        <w:tabs>
          <w:tab w:val="clear" w:pos="5687"/>
          <w:tab w:val="num" w:pos="1717"/>
        </w:tabs>
      </w:pPr>
      <w:r>
        <w:t>The following requirements have been extracted from the Ops requirement to be inserted in the NF requirement:</w:t>
      </w:r>
    </w:p>
    <w:p w14:paraId="4E813C39" w14:textId="77777777" w:rsidR="00F71E5F" w:rsidRDefault="00F71E5F" w:rsidP="00EB7CA9">
      <w:pPr>
        <w:pStyle w:val="Titre2"/>
      </w:pPr>
      <w:r>
        <w:t>Interoperability in a given grade of automation</w:t>
      </w:r>
    </w:p>
    <w:p w14:paraId="4EF03424" w14:textId="77777777" w:rsidR="00F71E5F" w:rsidRPr="00EB7CA9" w:rsidRDefault="00F71E5F" w:rsidP="00EB7CA9">
      <w:pPr>
        <w:pStyle w:val="Titre5"/>
      </w:pPr>
      <w:r w:rsidRPr="00EB7CA9">
        <w:t>The ATO on-board function and the ATO trackside function shall be interoperable.</w:t>
      </w:r>
    </w:p>
    <w:p w14:paraId="700D3652" w14:textId="77777777" w:rsidR="00F71E5F" w:rsidRPr="00EB7CA9" w:rsidRDefault="00F71E5F" w:rsidP="00EB7CA9">
      <w:pPr>
        <w:pStyle w:val="Titre5"/>
      </w:pPr>
      <w:r w:rsidRPr="00EB7CA9">
        <w:t xml:space="preserve">The ATO on-board can be equipped for any GoA or combination of GoAs. Implementing a GoA shall not mandate implementing lower GoAs. </w:t>
      </w:r>
    </w:p>
    <w:p w14:paraId="45E9E18C" w14:textId="77777777" w:rsidR="00F71E5F" w:rsidRDefault="00F71E5F" w:rsidP="00EB7CA9">
      <w:pPr>
        <w:pStyle w:val="Titre2"/>
      </w:pPr>
      <w:r>
        <w:t>Interoperability with different grades of automation</w:t>
      </w:r>
    </w:p>
    <w:p w14:paraId="387E9825" w14:textId="77777777" w:rsidR="00F71E5F" w:rsidRPr="00EB7CA9" w:rsidRDefault="00F71E5F" w:rsidP="00EB7CA9">
      <w:pPr>
        <w:pStyle w:val="Titre5"/>
      </w:pPr>
      <w:r w:rsidRPr="00EB7CA9">
        <w:t>It shall always be possible to operate in the highest Grade of Automation supported by both the ATO trackside and the ATO on-board.</w:t>
      </w:r>
    </w:p>
    <w:p w14:paraId="6B9F8693" w14:textId="77777777" w:rsidR="00F71E5F" w:rsidRDefault="00F71E5F" w:rsidP="00EB7CA9">
      <w:pPr>
        <w:pStyle w:val="Titre2"/>
      </w:pPr>
      <w:r>
        <w:t>Interchangeability</w:t>
      </w:r>
    </w:p>
    <w:p w14:paraId="61FAAC03" w14:textId="77777777" w:rsidR="00F71E5F" w:rsidRPr="00EB7CA9" w:rsidRDefault="00F71E5F" w:rsidP="00EB7CA9">
      <w:pPr>
        <w:pStyle w:val="Titre5"/>
      </w:pPr>
      <w:r w:rsidRPr="00EB7CA9">
        <w:t>Those ATO constituents that are designed with the same open FFFIS specifications shall be interchangeable.</w:t>
      </w:r>
    </w:p>
    <w:p w14:paraId="68A5DD9B" w14:textId="77777777" w:rsidR="00F71E5F" w:rsidRDefault="00F71E5F" w:rsidP="007973F9">
      <w:pPr>
        <w:pStyle w:val="Titre2"/>
      </w:pPr>
      <w:r>
        <w:t>Configurability</w:t>
      </w:r>
    </w:p>
    <w:p w14:paraId="3E338070" w14:textId="77777777" w:rsidR="00F71E5F" w:rsidRPr="007973F9" w:rsidRDefault="00F71E5F" w:rsidP="007973F9">
      <w:pPr>
        <w:pStyle w:val="Titre5"/>
      </w:pPr>
      <w:r w:rsidRPr="007973F9">
        <w:t>The ATO over ETCS system shall be configurable to enable line extensions, modifications of track layout and trackside or rolling stock performance changes.</w:t>
      </w:r>
    </w:p>
    <w:p w14:paraId="58D32F90" w14:textId="77777777" w:rsidR="00F71E5F" w:rsidRPr="007973F9" w:rsidRDefault="00F71E5F" w:rsidP="007973F9">
      <w:pPr>
        <w:pStyle w:val="Titre5"/>
      </w:pPr>
      <w:r w:rsidRPr="007973F9">
        <w:t>Note:</w:t>
      </w:r>
    </w:p>
    <w:p w14:paraId="38D49036" w14:textId="77777777" w:rsidR="00F71E5F" w:rsidRPr="002F61AE" w:rsidRDefault="00F71E5F" w:rsidP="007973F9">
      <w:pPr>
        <w:ind w:left="1009"/>
      </w:pPr>
      <w:r w:rsidRPr="002F61AE">
        <w:t>This non-functional requirement permits to remove any UC and Operation Context dedicated to the system configuration</w:t>
      </w:r>
    </w:p>
    <w:p w14:paraId="554A321E" w14:textId="77777777" w:rsidR="00F71E5F" w:rsidRDefault="00F71E5F" w:rsidP="007973F9">
      <w:pPr>
        <w:pStyle w:val="Titre2"/>
      </w:pPr>
      <w:r>
        <w:t>Backward compatibility</w:t>
      </w:r>
    </w:p>
    <w:p w14:paraId="1A7189B5" w14:textId="77777777" w:rsidR="00F71E5F" w:rsidRPr="007973F9" w:rsidRDefault="00F71E5F" w:rsidP="007973F9">
      <w:pPr>
        <w:pStyle w:val="Titre5"/>
      </w:pPr>
      <w:r w:rsidRPr="007973F9">
        <w:t>The ATO on-board and the ATO trackside shall operate the highest system version supported by both. Backward compatibility shall be possible by allowing the ATO on-board and the ATO trackside to support several system versions.</w:t>
      </w:r>
    </w:p>
    <w:p w14:paraId="10BCB24F" w14:textId="77777777" w:rsidR="00F71E5F" w:rsidRDefault="00F71E5F" w:rsidP="00F71E5F">
      <w:pPr>
        <w:pStyle w:val="Titre5"/>
        <w:tabs>
          <w:tab w:val="clear" w:pos="5687"/>
          <w:tab w:val="num" w:pos="1717"/>
        </w:tabs>
      </w:pPr>
      <w:r>
        <w:t>The previous requirements will be inserted in the list to be imported in the Operation Principles documents (see actions below).</w:t>
      </w:r>
    </w:p>
    <w:p w14:paraId="358B4656" w14:textId="77777777" w:rsidR="007F4062" w:rsidRPr="007F4062" w:rsidRDefault="007F4062" w:rsidP="007F4062">
      <w:pPr>
        <w:rPr>
          <w:lang w:eastAsia="en-GB"/>
        </w:rPr>
      </w:pPr>
    </w:p>
    <w:p w14:paraId="3B162636" w14:textId="77777777" w:rsidR="00425AA7" w:rsidRDefault="00425AA7" w:rsidP="00BF31E5">
      <w:pPr>
        <w:pStyle w:val="Titre1"/>
        <w:keepNext w:val="0"/>
        <w:pageBreakBefore/>
        <w:numPr>
          <w:ilvl w:val="0"/>
          <w:numId w:val="5"/>
        </w:numPr>
        <w:spacing w:before="240" w:after="240" w:line="288" w:lineRule="auto"/>
        <w:rPr>
          <w:lang w:eastAsia="en-GB"/>
        </w:rPr>
      </w:pPr>
      <w:bookmarkStart w:id="451" w:name="_Toc368903850"/>
      <w:bookmarkStart w:id="452" w:name="_Toc368906787"/>
      <w:bookmarkStart w:id="453" w:name="_Toc368906924"/>
      <w:bookmarkStart w:id="454" w:name="_Toc368907059"/>
      <w:bookmarkStart w:id="455" w:name="_Toc368907194"/>
      <w:bookmarkStart w:id="456" w:name="_Ref365465461"/>
      <w:bookmarkStart w:id="457" w:name="_Ref365465484"/>
      <w:bookmarkStart w:id="458" w:name="_Ref365465507"/>
      <w:bookmarkStart w:id="459" w:name="_Ref365465541"/>
      <w:bookmarkStart w:id="460" w:name="_Ref365465632"/>
      <w:bookmarkStart w:id="461" w:name="_Toc482870613"/>
      <w:bookmarkStart w:id="462" w:name="_Toc501123108"/>
      <w:bookmarkEnd w:id="451"/>
      <w:bookmarkEnd w:id="452"/>
      <w:bookmarkEnd w:id="453"/>
      <w:bookmarkEnd w:id="454"/>
      <w:bookmarkEnd w:id="455"/>
      <w:r>
        <w:rPr>
          <w:lang w:eastAsia="en-GB"/>
        </w:rPr>
        <w:lastRenderedPageBreak/>
        <w:t>Overview</w:t>
      </w:r>
      <w:bookmarkEnd w:id="456"/>
      <w:bookmarkEnd w:id="457"/>
      <w:bookmarkEnd w:id="458"/>
      <w:bookmarkEnd w:id="459"/>
      <w:bookmarkEnd w:id="460"/>
      <w:bookmarkEnd w:id="461"/>
      <w:bookmarkEnd w:id="462"/>
    </w:p>
    <w:p w14:paraId="5BC4BEB5" w14:textId="77777777" w:rsidR="00425AA7" w:rsidRPr="00425AA7" w:rsidRDefault="00425AA7" w:rsidP="00425AA7"/>
    <w:sectPr w:rsidR="00425AA7" w:rsidRPr="00425AA7" w:rsidSect="007430ED">
      <w:headerReference w:type="default" r:id="rId22"/>
      <w:footerReference w:type="default" r:id="rId23"/>
      <w:headerReference w:type="first" r:id="rId24"/>
      <w:footerReference w:type="first" r:id="rId25"/>
      <w:pgSz w:w="11901" w:h="16834" w:code="9"/>
      <w:pgMar w:top="1417" w:right="1417" w:bottom="1417" w:left="1417" w:header="680" w:footer="318" w:gutter="0"/>
      <w:paperSrc w:first="4" w:other="4"/>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A266F2" w14:textId="77777777" w:rsidR="00D46CE3" w:rsidRDefault="00D46CE3">
      <w:r>
        <w:separator/>
      </w:r>
    </w:p>
  </w:endnote>
  <w:endnote w:type="continuationSeparator" w:id="0">
    <w:p w14:paraId="74723680" w14:textId="77777777" w:rsidR="00D46CE3" w:rsidRDefault="00D46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lstom">
    <w:altName w:val="Alstom"/>
    <w:panose1 w:val="02000503020000020004"/>
    <w:charset w:val="00"/>
    <w:family w:val="auto"/>
    <w:pitch w:val="variable"/>
    <w:sig w:usb0="A00000AF" w:usb1="4000204A" w:usb2="00000000" w:usb3="00000000" w:csb0="0000009B"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 Bk BT">
    <w:panose1 w:val="00000000000000000000"/>
    <w:charset w:val="00"/>
    <w:family w:val="auto"/>
    <w:notTrueType/>
    <w:pitch w:val="default"/>
    <w:sig w:usb0="00000003" w:usb1="00000000" w:usb2="00000000" w:usb3="00000000" w:csb0="00000001" w:csb1="00000000"/>
  </w:font>
  <w:font w:name="Futura Md BT">
    <w:altName w:val="Arial"/>
    <w:charset w:val="00"/>
    <w:family w:val="swiss"/>
    <w:pitch w:val="variable"/>
    <w:sig w:usb0="00000001" w:usb1="00000000" w:usb2="00000000" w:usb3="00000000" w:csb0="0000001B" w:csb1="00000000"/>
  </w:font>
  <w:font w:name="FuturaA Bk BT">
    <w:panose1 w:val="020B0502020204020303"/>
    <w:charset w:val="00"/>
    <w:family w:val="swiss"/>
    <w:pitch w:val="variable"/>
    <w:sig w:usb0="00000087" w:usb1="00000000" w:usb2="00000000" w:usb3="00000000" w:csb0="0000001B"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BOffice">
    <w:altName w:val="Calibri"/>
    <w:panose1 w:val="00000000000000000000"/>
    <w:charset w:val="00"/>
    <w:family w:val="auto"/>
    <w:notTrueType/>
    <w:pitch w:val="default"/>
    <w:sig w:usb0="00000003" w:usb1="00000000" w:usb2="00000000" w:usb3="00000000" w:csb0="00000001" w:csb1="00000000"/>
  </w:font>
  <w:font w:name="DBOffice,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UISymbol">
    <w:altName w:val="Segoe U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75A75" w14:textId="77777777" w:rsidR="007973F9" w:rsidRDefault="007973F9" w:rsidP="00ED44EE">
    <w:pPr>
      <w:pStyle w:val="Pieddepage"/>
      <w:spacing w:before="120"/>
      <w:jc w:val="center"/>
    </w:pPr>
    <w:r>
      <w:t xml:space="preserve">©  </w:t>
    </w:r>
    <w:r>
      <w:rPr>
        <w:i/>
      </w:rPr>
      <w:t>This document is confidential and restricted to UNISIG</w:t>
    </w:r>
    <w:r>
      <w:rPr>
        <w:i/>
      </w:rPr>
      <w:br/>
    </w:r>
  </w:p>
  <w:tbl>
    <w:tblPr>
      <w:tblW w:w="9779" w:type="dxa"/>
      <w:tblBorders>
        <w:top w:val="single" w:sz="6" w:space="0" w:color="auto"/>
      </w:tblBorders>
      <w:tblLayout w:type="fixed"/>
      <w:tblCellMar>
        <w:left w:w="70" w:type="dxa"/>
        <w:right w:w="70" w:type="dxa"/>
      </w:tblCellMar>
      <w:tblLook w:val="0000" w:firstRow="0" w:lastRow="0" w:firstColumn="0" w:lastColumn="0" w:noHBand="0" w:noVBand="0"/>
    </w:tblPr>
    <w:tblGrid>
      <w:gridCol w:w="4181"/>
      <w:gridCol w:w="3686"/>
      <w:gridCol w:w="1912"/>
    </w:tblGrid>
    <w:tr w:rsidR="007973F9" w14:paraId="452A466B" w14:textId="77777777" w:rsidTr="002A7A9A">
      <w:trPr>
        <w:trHeight w:val="82"/>
      </w:trPr>
      <w:tc>
        <w:tcPr>
          <w:tcW w:w="4181" w:type="dxa"/>
        </w:tcPr>
        <w:p w14:paraId="1EA62A39" w14:textId="10F7A253" w:rsidR="007973F9" w:rsidRPr="00AD54F5" w:rsidRDefault="007973F9" w:rsidP="006736F1">
          <w:pPr>
            <w:pStyle w:val="Pieddepage"/>
            <w:rPr>
              <w:lang w:val="nl-NL"/>
            </w:rPr>
          </w:pPr>
          <w:r>
            <w:fldChar w:fldCharType="begin"/>
          </w:r>
          <w:r w:rsidRPr="00262DAE">
            <w:rPr>
              <w:lang w:val="nl-NL"/>
            </w:rPr>
            <w:instrText xml:space="preserve"> TITLE   \* MERGEFORMAT </w:instrText>
          </w:r>
          <w:r>
            <w:fldChar w:fldCharType="separate"/>
          </w:r>
          <w:r>
            <w:rPr>
              <w:lang w:val="nl-NL"/>
            </w:rPr>
            <w:t>Operational Principles</w:t>
          </w:r>
          <w:r>
            <w:rPr>
              <w:lang w:val="nl-NL"/>
            </w:rPr>
            <w:fldChar w:fldCharType="end"/>
          </w:r>
        </w:p>
      </w:tc>
      <w:tc>
        <w:tcPr>
          <w:tcW w:w="3686" w:type="dxa"/>
        </w:tcPr>
        <w:p w14:paraId="67AE9FF3" w14:textId="2361979A" w:rsidR="007973F9" w:rsidRDefault="007973F9" w:rsidP="002A7A9A">
          <w:pPr>
            <w:pStyle w:val="Pieddepage"/>
            <w:tabs>
              <w:tab w:val="center" w:pos="1915"/>
            </w:tabs>
            <w:jc w:val="center"/>
          </w:pPr>
        </w:p>
      </w:tc>
      <w:tc>
        <w:tcPr>
          <w:tcW w:w="1912" w:type="dxa"/>
        </w:tcPr>
        <w:p w14:paraId="313B25EA" w14:textId="6E1490E1" w:rsidR="007973F9" w:rsidRDefault="007973F9" w:rsidP="006736F1">
          <w:pPr>
            <w:pStyle w:val="Pieddepage"/>
            <w:jc w:val="right"/>
          </w:pPr>
          <w:r>
            <w:t xml:space="preserve">Page </w:t>
          </w:r>
          <w:r>
            <w:fldChar w:fldCharType="begin"/>
          </w:r>
          <w:r>
            <w:instrText xml:space="preserve"> PAGE  </w:instrText>
          </w:r>
          <w:r>
            <w:fldChar w:fldCharType="separate"/>
          </w:r>
          <w:r w:rsidR="00DE7E93">
            <w:rPr>
              <w:noProof/>
            </w:rPr>
            <w:t>4</w:t>
          </w:r>
          <w:r>
            <w:rPr>
              <w:noProof/>
            </w:rPr>
            <w:fldChar w:fldCharType="end"/>
          </w:r>
          <w:r>
            <w:t>/</w:t>
          </w:r>
          <w:r>
            <w:fldChar w:fldCharType="begin"/>
          </w:r>
          <w:r>
            <w:instrText xml:space="preserve"> NUMPAGES</w:instrText>
          </w:r>
          <w:r>
            <w:fldChar w:fldCharType="separate"/>
          </w:r>
          <w:r w:rsidR="00DE7E93">
            <w:rPr>
              <w:noProof/>
            </w:rPr>
            <w:t>32</w:t>
          </w:r>
          <w:r>
            <w:rPr>
              <w:noProof/>
            </w:rPr>
            <w:fldChar w:fldCharType="end"/>
          </w:r>
        </w:p>
      </w:tc>
    </w:tr>
  </w:tbl>
  <w:p w14:paraId="01DC4A7F" w14:textId="77777777" w:rsidR="007973F9" w:rsidRPr="004B5AE1" w:rsidRDefault="007973F9" w:rsidP="004B5AE1">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AF1E7" w14:textId="77777777" w:rsidR="007973F9" w:rsidRDefault="007973F9" w:rsidP="00ED44EE">
    <w:pPr>
      <w:pStyle w:val="Pieddepage"/>
      <w:spacing w:before="120"/>
      <w:jc w:val="center"/>
    </w:pPr>
    <w:r>
      <w:t xml:space="preserve">©  </w:t>
    </w:r>
    <w:r>
      <w:rPr>
        <w:i/>
      </w:rPr>
      <w:t>This document is confidential and restrictedto Shift2Rail</w:t>
    </w:r>
    <w:r>
      <w:rPr>
        <w:i/>
      </w:rPr>
      <w:br/>
      <w:t xml:space="preserve"> </w:t>
    </w:r>
  </w:p>
  <w:p w14:paraId="26DEEA89" w14:textId="6C632F3A" w:rsidR="007973F9" w:rsidRDefault="00DE7E93" w:rsidP="00ED44EE">
    <w:pPr>
      <w:pStyle w:val="Pieddepage"/>
      <w:pBdr>
        <w:top w:val="single" w:sz="4" w:space="1" w:color="auto"/>
      </w:pBdr>
      <w:tabs>
        <w:tab w:val="clear" w:pos="6804"/>
        <w:tab w:val="center" w:pos="5230"/>
      </w:tabs>
    </w:pPr>
    <w:r>
      <w:fldChar w:fldCharType="begin"/>
    </w:r>
    <w:r>
      <w:instrText xml:space="preserve"> TITLE   \* MERGEFORMAT </w:instrText>
    </w:r>
    <w:r>
      <w:fldChar w:fldCharType="separate"/>
    </w:r>
    <w:r w:rsidR="007973F9">
      <w:t>Operational Principles</w:t>
    </w:r>
    <w:r>
      <w:fldChar w:fldCharType="end"/>
    </w:r>
    <w:r w:rsidR="007973F9">
      <w:tab/>
    </w:r>
    <w:r w:rsidR="007973F9">
      <w:tab/>
    </w:r>
    <w:r w:rsidR="007973F9">
      <w:tab/>
    </w:r>
    <w:r w:rsidR="007973F9">
      <w:tab/>
      <w:t xml:space="preserve">Page </w:t>
    </w:r>
    <w:r w:rsidR="007973F9">
      <w:fldChar w:fldCharType="begin"/>
    </w:r>
    <w:r w:rsidR="007973F9">
      <w:instrText xml:space="preserve"> PAGE   \* MERGEFORMAT </w:instrText>
    </w:r>
    <w:r w:rsidR="007973F9">
      <w:fldChar w:fldCharType="separate"/>
    </w:r>
    <w:r w:rsidR="00CC7B42">
      <w:rPr>
        <w:noProof/>
      </w:rPr>
      <w:t>1</w:t>
    </w:r>
    <w:r w:rsidR="007973F9">
      <w:rPr>
        <w:noProof/>
      </w:rPr>
      <w:fldChar w:fldCharType="end"/>
    </w:r>
    <w:r w:rsidR="007973F9">
      <w:t>/</w:t>
    </w:r>
    <w:r>
      <w:fldChar w:fldCharType="begin"/>
    </w:r>
    <w:r>
      <w:instrText xml:space="preserve"> NUMPAGES   \* MERGEFORMAT </w:instrText>
    </w:r>
    <w:r>
      <w:fldChar w:fldCharType="separate"/>
    </w:r>
    <w:r w:rsidR="00CC7B42">
      <w:rPr>
        <w:noProof/>
      </w:rPr>
      <w:t>32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CF30D6" w14:textId="77777777" w:rsidR="00D46CE3" w:rsidRDefault="00D46CE3">
      <w:r>
        <w:separator/>
      </w:r>
    </w:p>
  </w:footnote>
  <w:footnote w:type="continuationSeparator" w:id="0">
    <w:p w14:paraId="078AE1CF" w14:textId="77777777" w:rsidR="00D46CE3" w:rsidRDefault="00D46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309DF" w14:textId="77777777" w:rsidR="007973F9" w:rsidRDefault="007973F9">
    <w:pPr>
      <w:pStyle w:val="En-tte"/>
      <w:rPr>
        <w:rFonts w:ascii="FuturaA Bk BT" w:hAnsi="FuturaA Bk BT"/>
        <w:b/>
        <w:sz w:val="24"/>
      </w:rPr>
    </w:pPr>
    <w:r>
      <w:rPr>
        <w:noProof/>
        <w:sz w:val="48"/>
        <w:szCs w:val="48"/>
        <w:lang w:eastAsia="en-GB"/>
      </w:rPr>
      <w:drawing>
        <wp:anchor distT="0" distB="0" distL="114300" distR="114300" simplePos="0" relativeHeight="251665408" behindDoc="0" locked="0" layoutInCell="1" allowOverlap="1" wp14:anchorId="55D03C6C" wp14:editId="30AACBEF">
          <wp:simplePos x="0" y="0"/>
          <wp:positionH relativeFrom="column">
            <wp:posOffset>-184150</wp:posOffset>
          </wp:positionH>
          <wp:positionV relativeFrom="paragraph">
            <wp:posOffset>-254635</wp:posOffset>
          </wp:positionV>
          <wp:extent cx="1219200" cy="546100"/>
          <wp:effectExtent l="0" t="0" r="0" b="6350"/>
          <wp:wrapNone/>
          <wp:docPr id="8" name="Bild 1" descr="SHFT2RL_COLOUR.png"/>
          <wp:cNvGraphicFramePr/>
          <a:graphic xmlns:a="http://schemas.openxmlformats.org/drawingml/2006/main">
            <a:graphicData uri="http://schemas.openxmlformats.org/drawingml/2006/picture">
              <pic:pic xmlns:pic="http://schemas.openxmlformats.org/drawingml/2006/picture">
                <pic:nvPicPr>
                  <pic:cNvPr id="6" name="Picture 2" descr="SHFT2RL_COLOUR.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Arial" w:hAnsi="Arial" w:cs="Arial"/>
        <w:noProof/>
        <w:sz w:val="48"/>
        <w:szCs w:val="48"/>
        <w:lang w:eastAsia="en-GB"/>
      </w:rPr>
      <w:drawing>
        <wp:anchor distT="0" distB="0" distL="114300" distR="114300" simplePos="0" relativeHeight="251661312" behindDoc="0" locked="0" layoutInCell="1" allowOverlap="1" wp14:anchorId="235E5B5B" wp14:editId="75E36921">
          <wp:simplePos x="0" y="0"/>
          <wp:positionH relativeFrom="column">
            <wp:posOffset>4068121</wp:posOffset>
          </wp:positionH>
          <wp:positionV relativeFrom="paragraph">
            <wp:posOffset>-243295</wp:posOffset>
          </wp:positionV>
          <wp:extent cx="1868805" cy="5334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8805" cy="533400"/>
                  </a:xfrm>
                  <a:prstGeom prst="rect">
                    <a:avLst/>
                  </a:prstGeom>
                  <a:noFill/>
                </pic:spPr>
              </pic:pic>
            </a:graphicData>
          </a:graphic>
        </wp:anchor>
      </w:drawing>
    </w:r>
  </w:p>
  <w:p w14:paraId="0CFE88E1" w14:textId="77777777" w:rsidR="007973F9" w:rsidRDefault="007973F9" w:rsidP="004B5AE1">
    <w:pPr>
      <w:pStyle w:val="En-tte"/>
      <w:tabs>
        <w:tab w:val="clear" w:pos="4153"/>
        <w:tab w:val="clear" w:pos="8306"/>
        <w:tab w:val="left" w:pos="5670"/>
      </w:tabs>
      <w:jc w:val="center"/>
      <w:rPr>
        <w:rFonts w:ascii="FuturaA Bk BT" w:hAnsi="FuturaA Bk BT"/>
        <w:b/>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5BF4D9" w14:textId="77777777" w:rsidR="007973F9" w:rsidRDefault="007973F9" w:rsidP="00C3659B">
    <w:pPr>
      <w:pStyle w:val="En-tte"/>
      <w:tabs>
        <w:tab w:val="left" w:pos="5670"/>
      </w:tabs>
      <w:jc w:val="left"/>
    </w:pPr>
    <w:r>
      <w:rPr>
        <w:noProof/>
        <w:sz w:val="48"/>
        <w:szCs w:val="48"/>
        <w:lang w:eastAsia="en-GB"/>
      </w:rPr>
      <w:drawing>
        <wp:anchor distT="0" distB="0" distL="114300" distR="114300" simplePos="0" relativeHeight="251663360" behindDoc="0" locked="0" layoutInCell="1" allowOverlap="1" wp14:anchorId="3045043C" wp14:editId="62C04557">
          <wp:simplePos x="0" y="0"/>
          <wp:positionH relativeFrom="column">
            <wp:posOffset>-97790</wp:posOffset>
          </wp:positionH>
          <wp:positionV relativeFrom="paragraph">
            <wp:posOffset>-229235</wp:posOffset>
          </wp:positionV>
          <wp:extent cx="1219200" cy="546100"/>
          <wp:effectExtent l="0" t="0" r="0" b="6350"/>
          <wp:wrapNone/>
          <wp:docPr id="7" name="Bild 1" descr="SHFT2RL_COLOUR.png"/>
          <wp:cNvGraphicFramePr/>
          <a:graphic xmlns:a="http://schemas.openxmlformats.org/drawingml/2006/main">
            <a:graphicData uri="http://schemas.openxmlformats.org/drawingml/2006/picture">
              <pic:pic xmlns:pic="http://schemas.openxmlformats.org/drawingml/2006/picture">
                <pic:nvPicPr>
                  <pic:cNvPr id="6" name="Picture 2" descr="SHFT2RL_COLOUR.pn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4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Pr>
        <w:rFonts w:ascii="Arial" w:hAnsi="Arial" w:cs="Arial"/>
        <w:noProof/>
        <w:sz w:val="48"/>
        <w:szCs w:val="48"/>
        <w:lang w:eastAsia="en-GB"/>
      </w:rPr>
      <w:drawing>
        <wp:anchor distT="0" distB="0" distL="114300" distR="114300" simplePos="0" relativeHeight="251659264" behindDoc="0" locked="0" layoutInCell="1" allowOverlap="1" wp14:anchorId="053108C1" wp14:editId="4529880A">
          <wp:simplePos x="0" y="0"/>
          <wp:positionH relativeFrom="column">
            <wp:posOffset>4049766</wp:posOffset>
          </wp:positionH>
          <wp:positionV relativeFrom="paragraph">
            <wp:posOffset>-227965</wp:posOffset>
          </wp:positionV>
          <wp:extent cx="1868805" cy="533400"/>
          <wp:effectExtent l="0" t="0" r="0" b="0"/>
          <wp:wrapNone/>
          <wp:docPr id="6"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8805" cy="533400"/>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A543370"/>
    <w:lvl w:ilvl="0">
      <w:start w:val="1"/>
      <w:numFmt w:val="bullet"/>
      <w:pStyle w:val="Listepuces2"/>
      <w:lvlText w:val="-"/>
      <w:lvlJc w:val="left"/>
      <w:pPr>
        <w:ind w:left="1948" w:hanging="360"/>
      </w:pPr>
      <w:rPr>
        <w:rFonts w:ascii="Alstom" w:hAnsi="Alstom" w:hint="default"/>
      </w:rPr>
    </w:lvl>
  </w:abstractNum>
  <w:abstractNum w:abstractNumId="1">
    <w:nsid w:val="FFFFFF89"/>
    <w:multiLevelType w:val="singleLevel"/>
    <w:tmpl w:val="EA265AAA"/>
    <w:lvl w:ilvl="0">
      <w:start w:val="1"/>
      <w:numFmt w:val="bullet"/>
      <w:pStyle w:val="Listepuces"/>
      <w:lvlText w:val=""/>
      <w:lvlJc w:val="left"/>
      <w:pPr>
        <w:tabs>
          <w:tab w:val="num" w:pos="360"/>
        </w:tabs>
        <w:ind w:left="360" w:hanging="360"/>
      </w:pPr>
      <w:rPr>
        <w:rFonts w:ascii="Symbol" w:hAnsi="Symbol" w:hint="default"/>
      </w:rPr>
    </w:lvl>
  </w:abstractNum>
  <w:abstractNum w:abstractNumId="2">
    <w:nsid w:val="FFFFFFFB"/>
    <w:multiLevelType w:val="multilevel"/>
    <w:tmpl w:val="7CAE7FBC"/>
    <w:lvl w:ilvl="0">
      <w:start w:val="1"/>
      <w:numFmt w:val="decimal"/>
      <w:lvlText w:val="%1."/>
      <w:legacy w:legacy="1" w:legacySpace="144" w:legacyIndent="1134"/>
      <w:lvlJc w:val="left"/>
      <w:pPr>
        <w:ind w:left="1134" w:hanging="1134"/>
      </w:pPr>
    </w:lvl>
    <w:lvl w:ilvl="1">
      <w:start w:val="1"/>
      <w:numFmt w:val="decimal"/>
      <w:lvlText w:val="%1.%2"/>
      <w:legacy w:legacy="1" w:legacySpace="144" w:legacyIndent="1134"/>
      <w:lvlJc w:val="left"/>
      <w:pPr>
        <w:ind w:left="1134" w:hanging="113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egacy w:legacy="1" w:legacySpace="144" w:legacyIndent="1134"/>
      <w:lvlJc w:val="left"/>
      <w:pPr>
        <w:ind w:left="1134" w:hanging="1134"/>
      </w:pPr>
    </w:lvl>
    <w:lvl w:ilvl="3">
      <w:start w:val="1"/>
      <w:numFmt w:val="decimal"/>
      <w:lvlText w:val="%1.%2.%3.%4"/>
      <w:legacy w:legacy="1" w:legacySpace="144" w:legacyIndent="1134"/>
      <w:lvlJc w:val="left"/>
      <w:pPr>
        <w:ind w:left="1844" w:hanging="1134"/>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lang w:val="en-GB"/>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egacy w:legacy="1" w:legacySpace="144" w:legacyIndent="0"/>
      <w:lvlJc w:val="left"/>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nsid w:val="08CA539E"/>
    <w:multiLevelType w:val="hybridMultilevel"/>
    <w:tmpl w:val="2CA2CC88"/>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4">
    <w:nsid w:val="0A412109"/>
    <w:multiLevelType w:val="hybridMultilevel"/>
    <w:tmpl w:val="17CE806C"/>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5">
    <w:nsid w:val="0C0313D8"/>
    <w:multiLevelType w:val="hybridMultilevel"/>
    <w:tmpl w:val="F712F3E8"/>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6">
    <w:nsid w:val="0EF86FFD"/>
    <w:multiLevelType w:val="multilevel"/>
    <w:tmpl w:val="FE387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2F15D1"/>
    <w:multiLevelType w:val="multilevel"/>
    <w:tmpl w:val="49DCD7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D6480C"/>
    <w:multiLevelType w:val="multilevel"/>
    <w:tmpl w:val="90EAF4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3605AC"/>
    <w:multiLevelType w:val="hybridMultilevel"/>
    <w:tmpl w:val="F2C4E076"/>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0">
    <w:nsid w:val="257706E7"/>
    <w:multiLevelType w:val="hybridMultilevel"/>
    <w:tmpl w:val="09C65D2E"/>
    <w:lvl w:ilvl="0" w:tplc="15221B98">
      <w:start w:val="1"/>
      <w:numFmt w:val="bullet"/>
      <w:lvlText w:val="-"/>
      <w:lvlJc w:val="left"/>
      <w:pPr>
        <w:ind w:left="1080" w:hanging="360"/>
      </w:pPr>
      <w:rPr>
        <w:rFonts w:ascii="Alstom" w:hAnsi="Alstom"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1">
    <w:nsid w:val="264132C3"/>
    <w:multiLevelType w:val="hybridMultilevel"/>
    <w:tmpl w:val="41DAA4F6"/>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2">
    <w:nsid w:val="2DBA714E"/>
    <w:multiLevelType w:val="hybridMultilevel"/>
    <w:tmpl w:val="0EBCBE14"/>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3">
    <w:nsid w:val="2E645FA2"/>
    <w:multiLevelType w:val="hybridMultilevel"/>
    <w:tmpl w:val="2B8AA6C2"/>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4">
    <w:nsid w:val="30254146"/>
    <w:multiLevelType w:val="hybridMultilevel"/>
    <w:tmpl w:val="A1445064"/>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5">
    <w:nsid w:val="30294727"/>
    <w:multiLevelType w:val="hybridMultilevel"/>
    <w:tmpl w:val="AB4C08EC"/>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6">
    <w:nsid w:val="37B263E4"/>
    <w:multiLevelType w:val="hybridMultilevel"/>
    <w:tmpl w:val="D444F6B2"/>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7">
    <w:nsid w:val="38E8493E"/>
    <w:multiLevelType w:val="hybridMultilevel"/>
    <w:tmpl w:val="17E4C930"/>
    <w:lvl w:ilvl="0" w:tplc="2F90EBE6">
      <w:start w:val="1"/>
      <w:numFmt w:val="bullet"/>
      <w:pStyle w:val="note"/>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Â§"/>
      <w:lvlJc w:val="left"/>
      <w:pPr>
        <w:tabs>
          <w:tab w:val="num" w:pos="2160"/>
        </w:tabs>
        <w:ind w:left="2160" w:hanging="360"/>
      </w:pPr>
      <w:rPr>
        <w:rFonts w:ascii="Wingdings" w:hAnsi="Wingdings" w:hint="default"/>
      </w:rPr>
    </w:lvl>
    <w:lvl w:ilvl="3" w:tplc="04090001" w:tentative="1">
      <w:start w:val="1"/>
      <w:numFmt w:val="bullet"/>
      <w:lvlText w:val="Â·"/>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Â§"/>
      <w:lvlJc w:val="left"/>
      <w:pPr>
        <w:tabs>
          <w:tab w:val="num" w:pos="4320"/>
        </w:tabs>
        <w:ind w:left="4320" w:hanging="360"/>
      </w:pPr>
      <w:rPr>
        <w:rFonts w:ascii="Wingdings" w:hAnsi="Wingdings" w:hint="default"/>
      </w:rPr>
    </w:lvl>
    <w:lvl w:ilvl="6" w:tplc="04090001" w:tentative="1">
      <w:start w:val="1"/>
      <w:numFmt w:val="bullet"/>
      <w:lvlText w:val="Â·"/>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Â§"/>
      <w:lvlJc w:val="left"/>
      <w:pPr>
        <w:tabs>
          <w:tab w:val="num" w:pos="6480"/>
        </w:tabs>
        <w:ind w:left="6480" w:hanging="360"/>
      </w:pPr>
      <w:rPr>
        <w:rFonts w:ascii="Wingdings" w:hAnsi="Wingdings" w:hint="default"/>
      </w:rPr>
    </w:lvl>
  </w:abstractNum>
  <w:abstractNum w:abstractNumId="18">
    <w:nsid w:val="3B225257"/>
    <w:multiLevelType w:val="hybridMultilevel"/>
    <w:tmpl w:val="3AAA02F0"/>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19">
    <w:nsid w:val="439B658E"/>
    <w:multiLevelType w:val="multilevel"/>
    <w:tmpl w:val="FF5ACDA6"/>
    <w:lvl w:ilvl="0">
      <w:start w:val="1"/>
      <w:numFmt w:val="decimal"/>
      <w:pStyle w:val="Titre1"/>
      <w:lvlText w:val="%1"/>
      <w:lvlJc w:val="left"/>
      <w:pPr>
        <w:tabs>
          <w:tab w:val="num" w:pos="432"/>
        </w:tabs>
        <w:ind w:left="432" w:hanging="432"/>
      </w:pPr>
      <w:rPr>
        <w:rFonts w:hint="default"/>
        <w:lang w:val="en-GB"/>
      </w:rPr>
    </w:lvl>
    <w:lvl w:ilvl="1">
      <w:start w:val="1"/>
      <w:numFmt w:val="decimal"/>
      <w:pStyle w:val="Titre2"/>
      <w:lvlText w:val="%1.%2"/>
      <w:lvlJc w:val="left"/>
      <w:pPr>
        <w:tabs>
          <w:tab w:val="num" w:pos="576"/>
        </w:tabs>
        <w:ind w:left="576" w:hanging="576"/>
      </w:pPr>
      <w:rPr>
        <w:rFonts w:hint="default"/>
      </w:rPr>
    </w:lvl>
    <w:lvl w:ilvl="2">
      <w:start w:val="1"/>
      <w:numFmt w:val="decimal"/>
      <w:pStyle w:val="Titre3"/>
      <w:lvlText w:val="%1.%2.%3"/>
      <w:lvlJc w:val="left"/>
      <w:pPr>
        <w:tabs>
          <w:tab w:val="num" w:pos="720"/>
        </w:tabs>
        <w:ind w:left="720" w:hanging="720"/>
      </w:pPr>
      <w:rPr>
        <w:rFonts w:hint="default"/>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5687"/>
        </w:tabs>
        <w:ind w:left="5687" w:hanging="1008"/>
      </w:pPr>
      <w:rPr>
        <w:rFonts w:cs="Times New Roman"/>
        <w:b w:val="0"/>
        <w:bCs w:val="0"/>
        <w:i w:val="0"/>
        <w:iCs w:val="0"/>
        <w:caps w:val="0"/>
        <w:smallCaps w:val="0"/>
        <w:strike w:val="0"/>
        <w:dstrike w:val="0"/>
        <w:noProof w:val="0"/>
        <w:vanish w:val="0"/>
        <w:color w:val="1F497D" w:themeColor="text2"/>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0">
    <w:nsid w:val="44704E97"/>
    <w:multiLevelType w:val="hybridMultilevel"/>
    <w:tmpl w:val="5C7C98E0"/>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21">
    <w:nsid w:val="47611EF3"/>
    <w:multiLevelType w:val="hybridMultilevel"/>
    <w:tmpl w:val="2870A5CC"/>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22">
    <w:nsid w:val="48C60EBA"/>
    <w:multiLevelType w:val="hybridMultilevel"/>
    <w:tmpl w:val="62D88C66"/>
    <w:lvl w:ilvl="0" w:tplc="15221B98">
      <w:start w:val="1"/>
      <w:numFmt w:val="bullet"/>
      <w:lvlText w:val="-"/>
      <w:lvlJc w:val="left"/>
      <w:pPr>
        <w:ind w:left="1440" w:hanging="360"/>
      </w:pPr>
      <w:rPr>
        <w:rFonts w:ascii="Alstom" w:hAnsi="Alstom" w:hint="default"/>
      </w:rPr>
    </w:lvl>
    <w:lvl w:ilvl="1" w:tplc="080C0003">
      <w:start w:val="1"/>
      <w:numFmt w:val="bullet"/>
      <w:lvlText w:val="o"/>
      <w:lvlJc w:val="left"/>
      <w:pPr>
        <w:ind w:left="2160" w:hanging="360"/>
      </w:pPr>
      <w:rPr>
        <w:rFonts w:ascii="Courier New" w:hAnsi="Courier New" w:cs="Courier New" w:hint="default"/>
      </w:rPr>
    </w:lvl>
    <w:lvl w:ilvl="2" w:tplc="080C0005" w:tentative="1">
      <w:start w:val="1"/>
      <w:numFmt w:val="bullet"/>
      <w:lvlText w:val=""/>
      <w:lvlJc w:val="left"/>
      <w:pPr>
        <w:ind w:left="2880" w:hanging="360"/>
      </w:pPr>
      <w:rPr>
        <w:rFonts w:ascii="Wingdings" w:hAnsi="Wingdings" w:hint="default"/>
      </w:rPr>
    </w:lvl>
    <w:lvl w:ilvl="3" w:tplc="080C0001" w:tentative="1">
      <w:start w:val="1"/>
      <w:numFmt w:val="bullet"/>
      <w:lvlText w:val=""/>
      <w:lvlJc w:val="left"/>
      <w:pPr>
        <w:ind w:left="3600" w:hanging="360"/>
      </w:pPr>
      <w:rPr>
        <w:rFonts w:ascii="Symbol" w:hAnsi="Symbol" w:hint="default"/>
      </w:rPr>
    </w:lvl>
    <w:lvl w:ilvl="4" w:tplc="080C0003" w:tentative="1">
      <w:start w:val="1"/>
      <w:numFmt w:val="bullet"/>
      <w:lvlText w:val="o"/>
      <w:lvlJc w:val="left"/>
      <w:pPr>
        <w:ind w:left="4320" w:hanging="360"/>
      </w:pPr>
      <w:rPr>
        <w:rFonts w:ascii="Courier New" w:hAnsi="Courier New" w:cs="Courier New" w:hint="default"/>
      </w:rPr>
    </w:lvl>
    <w:lvl w:ilvl="5" w:tplc="080C0005" w:tentative="1">
      <w:start w:val="1"/>
      <w:numFmt w:val="bullet"/>
      <w:lvlText w:val=""/>
      <w:lvlJc w:val="left"/>
      <w:pPr>
        <w:ind w:left="5040" w:hanging="360"/>
      </w:pPr>
      <w:rPr>
        <w:rFonts w:ascii="Wingdings" w:hAnsi="Wingdings" w:hint="default"/>
      </w:rPr>
    </w:lvl>
    <w:lvl w:ilvl="6" w:tplc="080C0001" w:tentative="1">
      <w:start w:val="1"/>
      <w:numFmt w:val="bullet"/>
      <w:lvlText w:val=""/>
      <w:lvlJc w:val="left"/>
      <w:pPr>
        <w:ind w:left="5760" w:hanging="360"/>
      </w:pPr>
      <w:rPr>
        <w:rFonts w:ascii="Symbol" w:hAnsi="Symbol" w:hint="default"/>
      </w:rPr>
    </w:lvl>
    <w:lvl w:ilvl="7" w:tplc="080C0003" w:tentative="1">
      <w:start w:val="1"/>
      <w:numFmt w:val="bullet"/>
      <w:lvlText w:val="o"/>
      <w:lvlJc w:val="left"/>
      <w:pPr>
        <w:ind w:left="6480" w:hanging="360"/>
      </w:pPr>
      <w:rPr>
        <w:rFonts w:ascii="Courier New" w:hAnsi="Courier New" w:cs="Courier New" w:hint="default"/>
      </w:rPr>
    </w:lvl>
    <w:lvl w:ilvl="8" w:tplc="080C0005" w:tentative="1">
      <w:start w:val="1"/>
      <w:numFmt w:val="bullet"/>
      <w:lvlText w:val=""/>
      <w:lvlJc w:val="left"/>
      <w:pPr>
        <w:ind w:left="7200" w:hanging="360"/>
      </w:pPr>
      <w:rPr>
        <w:rFonts w:ascii="Wingdings" w:hAnsi="Wingdings" w:hint="default"/>
      </w:rPr>
    </w:lvl>
  </w:abstractNum>
  <w:abstractNum w:abstractNumId="23">
    <w:nsid w:val="5027205C"/>
    <w:multiLevelType w:val="multilevel"/>
    <w:tmpl w:val="3C5E54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3341D9"/>
    <w:multiLevelType w:val="hybridMultilevel"/>
    <w:tmpl w:val="9A5C490E"/>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25">
    <w:nsid w:val="56596D28"/>
    <w:multiLevelType w:val="hybridMultilevel"/>
    <w:tmpl w:val="C58E85F0"/>
    <w:lvl w:ilvl="0" w:tplc="00000001">
      <w:start w:val="1"/>
      <w:numFmt w:val="bullet"/>
      <w:lvlText w:val=""/>
      <w:lvlJc w:val="left"/>
      <w:pPr>
        <w:ind w:left="720" w:hanging="360"/>
      </w:pPr>
      <w:rPr>
        <w:rFonts w:ascii="Symbol" w:hAnsi="Symbol" w:hint="default"/>
      </w:rPr>
    </w:lvl>
    <w:lvl w:ilvl="1" w:tplc="00000003" w:tentative="1">
      <w:start w:val="1"/>
      <w:numFmt w:val="bullet"/>
      <w:lvlText w:val="o"/>
      <w:lvlJc w:val="left"/>
      <w:pPr>
        <w:ind w:left="1440" w:hanging="360"/>
      </w:pPr>
      <w:rPr>
        <w:rFonts w:ascii="Courier New" w:hAnsi="Courier New" w:cs="Courier New" w:hint="default"/>
      </w:rPr>
    </w:lvl>
    <w:lvl w:ilvl="2" w:tplc="00000005" w:tentative="1">
      <w:start w:val="1"/>
      <w:numFmt w:val="bullet"/>
      <w:lvlText w:val=""/>
      <w:lvlJc w:val="left"/>
      <w:pPr>
        <w:ind w:left="2160" w:hanging="360"/>
      </w:pPr>
      <w:rPr>
        <w:rFonts w:ascii="Wingdings" w:hAnsi="Wingdings" w:hint="default"/>
      </w:rPr>
    </w:lvl>
    <w:lvl w:ilvl="3" w:tplc="00000001" w:tentative="1">
      <w:start w:val="1"/>
      <w:numFmt w:val="bullet"/>
      <w:lvlText w:val=""/>
      <w:lvlJc w:val="left"/>
      <w:pPr>
        <w:ind w:left="2880" w:hanging="360"/>
      </w:pPr>
      <w:rPr>
        <w:rFonts w:ascii="Symbol" w:hAnsi="Symbol" w:hint="default"/>
      </w:rPr>
    </w:lvl>
    <w:lvl w:ilvl="4" w:tplc="00000003" w:tentative="1">
      <w:start w:val="1"/>
      <w:numFmt w:val="bullet"/>
      <w:lvlText w:val="o"/>
      <w:lvlJc w:val="left"/>
      <w:pPr>
        <w:ind w:left="3600" w:hanging="360"/>
      </w:pPr>
      <w:rPr>
        <w:rFonts w:ascii="Courier New" w:hAnsi="Courier New" w:cs="Courier New" w:hint="default"/>
      </w:rPr>
    </w:lvl>
    <w:lvl w:ilvl="5" w:tplc="00000005" w:tentative="1">
      <w:start w:val="1"/>
      <w:numFmt w:val="bullet"/>
      <w:lvlText w:val=""/>
      <w:lvlJc w:val="left"/>
      <w:pPr>
        <w:ind w:left="4320" w:hanging="360"/>
      </w:pPr>
      <w:rPr>
        <w:rFonts w:ascii="Wingdings" w:hAnsi="Wingdings" w:hint="default"/>
      </w:rPr>
    </w:lvl>
    <w:lvl w:ilvl="6" w:tplc="00000001" w:tentative="1">
      <w:start w:val="1"/>
      <w:numFmt w:val="bullet"/>
      <w:lvlText w:val=""/>
      <w:lvlJc w:val="left"/>
      <w:pPr>
        <w:ind w:left="5040" w:hanging="360"/>
      </w:pPr>
      <w:rPr>
        <w:rFonts w:ascii="Symbol" w:hAnsi="Symbol" w:hint="default"/>
      </w:rPr>
    </w:lvl>
    <w:lvl w:ilvl="7" w:tplc="00000003" w:tentative="1">
      <w:start w:val="1"/>
      <w:numFmt w:val="bullet"/>
      <w:lvlText w:val="o"/>
      <w:lvlJc w:val="left"/>
      <w:pPr>
        <w:ind w:left="5760" w:hanging="360"/>
      </w:pPr>
      <w:rPr>
        <w:rFonts w:ascii="Courier New" w:hAnsi="Courier New" w:cs="Courier New" w:hint="default"/>
      </w:rPr>
    </w:lvl>
    <w:lvl w:ilvl="8" w:tplc="00000005" w:tentative="1">
      <w:start w:val="1"/>
      <w:numFmt w:val="bullet"/>
      <w:lvlText w:val=""/>
      <w:lvlJc w:val="left"/>
      <w:pPr>
        <w:ind w:left="6480" w:hanging="360"/>
      </w:pPr>
      <w:rPr>
        <w:rFonts w:ascii="Wingdings" w:hAnsi="Wingdings" w:hint="default"/>
      </w:rPr>
    </w:lvl>
  </w:abstractNum>
  <w:abstractNum w:abstractNumId="26">
    <w:nsid w:val="585B53F6"/>
    <w:multiLevelType w:val="singleLevel"/>
    <w:tmpl w:val="19820540"/>
    <w:lvl w:ilvl="0">
      <w:numFmt w:val="bullet"/>
      <w:pStyle w:val="Figure"/>
      <w:lvlText w:val="-"/>
      <w:lvlJc w:val="left"/>
      <w:pPr>
        <w:tabs>
          <w:tab w:val="num" w:pos="360"/>
        </w:tabs>
        <w:ind w:left="360" w:hanging="360"/>
      </w:pPr>
      <w:rPr>
        <w:rFonts w:hint="default"/>
      </w:rPr>
    </w:lvl>
  </w:abstractNum>
  <w:abstractNum w:abstractNumId="27">
    <w:nsid w:val="58B8590C"/>
    <w:multiLevelType w:val="multilevel"/>
    <w:tmpl w:val="F9FCDB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F7D099D"/>
    <w:multiLevelType w:val="multilevel"/>
    <w:tmpl w:val="F086ED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BF5A59"/>
    <w:multiLevelType w:val="hybridMultilevel"/>
    <w:tmpl w:val="C3ECB998"/>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30">
    <w:nsid w:val="69B50C40"/>
    <w:multiLevelType w:val="multilevel"/>
    <w:tmpl w:val="258844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161431"/>
    <w:multiLevelType w:val="multilevel"/>
    <w:tmpl w:val="BDE240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1BE5A70"/>
    <w:multiLevelType w:val="hybridMultilevel"/>
    <w:tmpl w:val="469404FC"/>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33">
    <w:nsid w:val="754D533D"/>
    <w:multiLevelType w:val="hybridMultilevel"/>
    <w:tmpl w:val="97DC54EC"/>
    <w:lvl w:ilvl="0" w:tplc="65BE81F0">
      <w:start w:val="1"/>
      <w:numFmt w:val="bullet"/>
      <w:pStyle w:val="Aufzhlungsebene1"/>
      <w:lvlText w:val=""/>
      <w:lvlJc w:val="left"/>
      <w:pPr>
        <w:tabs>
          <w:tab w:val="num" w:pos="1701"/>
        </w:tabs>
        <w:ind w:left="1701" w:hanging="567"/>
      </w:pPr>
      <w:rPr>
        <w:rFonts w:ascii="Symbol" w:hAnsi="Symbol" w:hint="default"/>
        <w:color w:val="0AB1C8"/>
      </w:rPr>
    </w:lvl>
    <w:lvl w:ilvl="1" w:tplc="04090003">
      <w:start w:val="1"/>
      <w:numFmt w:val="bullet"/>
      <w:lvlText w:val="o"/>
      <w:lvlJc w:val="left"/>
      <w:pPr>
        <w:tabs>
          <w:tab w:val="num" w:pos="2574"/>
        </w:tabs>
        <w:ind w:left="2574" w:hanging="360"/>
      </w:pPr>
      <w:rPr>
        <w:rFonts w:ascii="Courier New" w:hAnsi="Courier New" w:cs="Courier New" w:hint="default"/>
      </w:rPr>
    </w:lvl>
    <w:lvl w:ilvl="2" w:tplc="04090005">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4">
    <w:nsid w:val="755D3F71"/>
    <w:multiLevelType w:val="hybridMultilevel"/>
    <w:tmpl w:val="0582A036"/>
    <w:lvl w:ilvl="0" w:tplc="15221B98">
      <w:start w:val="1"/>
      <w:numFmt w:val="bullet"/>
      <w:lvlText w:val="-"/>
      <w:lvlJc w:val="left"/>
      <w:pPr>
        <w:ind w:left="1369" w:hanging="360"/>
      </w:pPr>
      <w:rPr>
        <w:rFonts w:ascii="Alstom" w:hAnsi="Alstom" w:hint="default"/>
      </w:rPr>
    </w:lvl>
    <w:lvl w:ilvl="1" w:tplc="080C0003" w:tentative="1">
      <w:start w:val="1"/>
      <w:numFmt w:val="bullet"/>
      <w:lvlText w:val="o"/>
      <w:lvlJc w:val="left"/>
      <w:pPr>
        <w:ind w:left="2089" w:hanging="360"/>
      </w:pPr>
      <w:rPr>
        <w:rFonts w:ascii="Courier New" w:hAnsi="Courier New" w:cs="Courier New" w:hint="default"/>
      </w:rPr>
    </w:lvl>
    <w:lvl w:ilvl="2" w:tplc="080C0005" w:tentative="1">
      <w:start w:val="1"/>
      <w:numFmt w:val="bullet"/>
      <w:lvlText w:val=""/>
      <w:lvlJc w:val="left"/>
      <w:pPr>
        <w:ind w:left="2809" w:hanging="360"/>
      </w:pPr>
      <w:rPr>
        <w:rFonts w:ascii="Wingdings" w:hAnsi="Wingdings" w:hint="default"/>
      </w:rPr>
    </w:lvl>
    <w:lvl w:ilvl="3" w:tplc="080C0001" w:tentative="1">
      <w:start w:val="1"/>
      <w:numFmt w:val="bullet"/>
      <w:lvlText w:val=""/>
      <w:lvlJc w:val="left"/>
      <w:pPr>
        <w:ind w:left="3529" w:hanging="360"/>
      </w:pPr>
      <w:rPr>
        <w:rFonts w:ascii="Symbol" w:hAnsi="Symbol" w:hint="default"/>
      </w:rPr>
    </w:lvl>
    <w:lvl w:ilvl="4" w:tplc="080C0003" w:tentative="1">
      <w:start w:val="1"/>
      <w:numFmt w:val="bullet"/>
      <w:lvlText w:val="o"/>
      <w:lvlJc w:val="left"/>
      <w:pPr>
        <w:ind w:left="4249" w:hanging="360"/>
      </w:pPr>
      <w:rPr>
        <w:rFonts w:ascii="Courier New" w:hAnsi="Courier New" w:cs="Courier New" w:hint="default"/>
      </w:rPr>
    </w:lvl>
    <w:lvl w:ilvl="5" w:tplc="080C0005" w:tentative="1">
      <w:start w:val="1"/>
      <w:numFmt w:val="bullet"/>
      <w:lvlText w:val=""/>
      <w:lvlJc w:val="left"/>
      <w:pPr>
        <w:ind w:left="4969" w:hanging="360"/>
      </w:pPr>
      <w:rPr>
        <w:rFonts w:ascii="Wingdings" w:hAnsi="Wingdings" w:hint="default"/>
      </w:rPr>
    </w:lvl>
    <w:lvl w:ilvl="6" w:tplc="080C0001" w:tentative="1">
      <w:start w:val="1"/>
      <w:numFmt w:val="bullet"/>
      <w:lvlText w:val=""/>
      <w:lvlJc w:val="left"/>
      <w:pPr>
        <w:ind w:left="5689" w:hanging="360"/>
      </w:pPr>
      <w:rPr>
        <w:rFonts w:ascii="Symbol" w:hAnsi="Symbol" w:hint="default"/>
      </w:rPr>
    </w:lvl>
    <w:lvl w:ilvl="7" w:tplc="080C0003" w:tentative="1">
      <w:start w:val="1"/>
      <w:numFmt w:val="bullet"/>
      <w:lvlText w:val="o"/>
      <w:lvlJc w:val="left"/>
      <w:pPr>
        <w:ind w:left="6409" w:hanging="360"/>
      </w:pPr>
      <w:rPr>
        <w:rFonts w:ascii="Courier New" w:hAnsi="Courier New" w:cs="Courier New" w:hint="default"/>
      </w:rPr>
    </w:lvl>
    <w:lvl w:ilvl="8" w:tplc="080C0005" w:tentative="1">
      <w:start w:val="1"/>
      <w:numFmt w:val="bullet"/>
      <w:lvlText w:val=""/>
      <w:lvlJc w:val="left"/>
      <w:pPr>
        <w:ind w:left="7129" w:hanging="360"/>
      </w:pPr>
      <w:rPr>
        <w:rFonts w:ascii="Wingdings" w:hAnsi="Wingdings" w:hint="default"/>
      </w:rPr>
    </w:lvl>
  </w:abstractNum>
  <w:abstractNum w:abstractNumId="35">
    <w:nsid w:val="78257D1D"/>
    <w:multiLevelType w:val="multilevel"/>
    <w:tmpl w:val="0407001F"/>
    <w:styleLink w:val="Formatvorlage1"/>
    <w:lvl w:ilvl="0">
      <w:start w:val="1"/>
      <w:numFmt w:val="decimal"/>
      <w:lvlText w:val="%1."/>
      <w:lvlJc w:val="left"/>
      <w:pPr>
        <w:ind w:left="360" w:hanging="360"/>
      </w:pPr>
    </w:lvl>
    <w:lvl w:ilvl="1">
      <w:start w:val="1"/>
      <w:numFmt w:val="decimal"/>
      <w:lvlText w:val="%1.%2."/>
      <w:lvlJc w:val="left"/>
      <w:pPr>
        <w:ind w:left="792" w:hanging="432"/>
      </w:pPr>
    </w:lvl>
    <w:lvl w:ilvl="2">
      <w:start w:val="4"/>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9"/>
  </w:num>
  <w:num w:numId="4">
    <w:abstractNumId w:val="17"/>
  </w:num>
  <w:num w:numId="5">
    <w:abstractNumId w:val="2"/>
  </w:num>
  <w:num w:numId="6">
    <w:abstractNumId w:val="33"/>
  </w:num>
  <w:num w:numId="7">
    <w:abstractNumId w:val="26"/>
  </w:num>
  <w:num w:numId="8">
    <w:abstractNumId w:val="25"/>
  </w:num>
  <w:num w:numId="9">
    <w:abstractNumId w:val="35"/>
  </w:num>
  <w:num w:numId="10">
    <w:abstractNumId w:val="16"/>
  </w:num>
  <w:num w:numId="11">
    <w:abstractNumId w:val="9"/>
  </w:num>
  <w:num w:numId="12">
    <w:abstractNumId w:val="5"/>
  </w:num>
  <w:num w:numId="13">
    <w:abstractNumId w:val="34"/>
  </w:num>
  <w:num w:numId="14">
    <w:abstractNumId w:val="32"/>
  </w:num>
  <w:num w:numId="15">
    <w:abstractNumId w:val="20"/>
  </w:num>
  <w:num w:numId="16">
    <w:abstractNumId w:val="12"/>
  </w:num>
  <w:num w:numId="17">
    <w:abstractNumId w:val="3"/>
  </w:num>
  <w:num w:numId="18">
    <w:abstractNumId w:val="24"/>
  </w:num>
  <w:num w:numId="19">
    <w:abstractNumId w:val="18"/>
  </w:num>
  <w:num w:numId="20">
    <w:abstractNumId w:val="4"/>
  </w:num>
  <w:num w:numId="21">
    <w:abstractNumId w:val="22"/>
  </w:num>
  <w:num w:numId="22">
    <w:abstractNumId w:val="15"/>
  </w:num>
  <w:num w:numId="23">
    <w:abstractNumId w:val="13"/>
  </w:num>
  <w:num w:numId="24">
    <w:abstractNumId w:val="21"/>
  </w:num>
  <w:num w:numId="25">
    <w:abstractNumId w:val="29"/>
  </w:num>
  <w:num w:numId="26">
    <w:abstractNumId w:val="14"/>
  </w:num>
  <w:num w:numId="27">
    <w:abstractNumId w:val="10"/>
  </w:num>
  <w:num w:numId="28">
    <w:abstractNumId w:val="11"/>
  </w:num>
  <w:num w:numId="29">
    <w:abstractNumId w:val="6"/>
  </w:num>
  <w:num w:numId="30">
    <w:abstractNumId w:val="27"/>
  </w:num>
  <w:num w:numId="31">
    <w:abstractNumId w:val="28"/>
  </w:num>
  <w:num w:numId="32">
    <w:abstractNumId w:val="30"/>
  </w:num>
  <w:num w:numId="33">
    <w:abstractNumId w:val="23"/>
  </w:num>
  <w:num w:numId="34">
    <w:abstractNumId w:val="7"/>
  </w:num>
  <w:num w:numId="35">
    <w:abstractNumId w:val="8"/>
  </w:num>
  <w:num w:numId="36">
    <w:abstractNumId w:val="31"/>
  </w:num>
  <w:numIdMacAtCleanup w:val="3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man Treydel">
    <w15:presenceInfo w15:providerId="None" w15:userId="Roman Treyd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activeWritingStyle w:appName="MSWord" w:lang="en-GB" w:vendorID="64" w:dllVersion="5" w:nlCheck="1" w:checkStyle="1"/>
  <w:activeWritingStyle w:appName="MSWord" w:lang="en-GB" w:vendorID="64" w:dllVersion="6" w:nlCheck="1" w:checkStyle="1"/>
  <w:activeWritingStyle w:appName="MSWord" w:lang="fr-FR" w:vendorID="64" w:dllVersion="6" w:nlCheck="1" w:checkStyle="1"/>
  <w:activeWritingStyle w:appName="MSWord" w:lang="fr-BE" w:vendorID="64" w:dllVersion="6" w:nlCheck="1" w:checkStyle="1"/>
  <w:activeWritingStyle w:appName="MSWord" w:lang="en-US" w:vendorID="64" w:dllVersion="6" w:nlCheck="1" w:checkStyle="1"/>
  <w:activeWritingStyle w:appName="MSWord" w:lang="de-DE" w:vendorID="64" w:dllVersion="6" w:nlCheck="1" w:checkStyle="1"/>
  <w:activeWritingStyle w:appName="MSWord" w:lang="es-ES_tradnl"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fr-BE" w:vendorID="64" w:dllVersion="4096" w:nlCheck="1" w:checkStyle="0"/>
  <w:activeWritingStyle w:appName="MSWord" w:lang="en-GB" w:vendorID="64" w:dllVersion="131078" w:nlCheck="1" w:checkStyle="1"/>
  <w:activeWritingStyle w:appName="MSWord" w:lang="en-US" w:vendorID="64" w:dllVersion="131078" w:nlCheck="1" w:checkStyle="1"/>
  <w:activeWritingStyle w:appName="MSWord" w:lang="fr-BE" w:vendorID="64" w:dllVersion="131078" w:nlCheck="1"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8FE"/>
    <w:rsid w:val="00003E1D"/>
    <w:rsid w:val="0000402C"/>
    <w:rsid w:val="00004957"/>
    <w:rsid w:val="00004A69"/>
    <w:rsid w:val="0000663B"/>
    <w:rsid w:val="00006D21"/>
    <w:rsid w:val="00006E3B"/>
    <w:rsid w:val="00014F8A"/>
    <w:rsid w:val="00016BBE"/>
    <w:rsid w:val="00020189"/>
    <w:rsid w:val="0002031D"/>
    <w:rsid w:val="00020FB2"/>
    <w:rsid w:val="000251E6"/>
    <w:rsid w:val="0002533F"/>
    <w:rsid w:val="00026FAE"/>
    <w:rsid w:val="000270B9"/>
    <w:rsid w:val="000272EC"/>
    <w:rsid w:val="000275E6"/>
    <w:rsid w:val="00032AC2"/>
    <w:rsid w:val="00033786"/>
    <w:rsid w:val="00035486"/>
    <w:rsid w:val="000363B6"/>
    <w:rsid w:val="0003695F"/>
    <w:rsid w:val="00036F1E"/>
    <w:rsid w:val="00036F6E"/>
    <w:rsid w:val="00042176"/>
    <w:rsid w:val="00042E4C"/>
    <w:rsid w:val="00043589"/>
    <w:rsid w:val="00043CAB"/>
    <w:rsid w:val="000449AE"/>
    <w:rsid w:val="0004626C"/>
    <w:rsid w:val="00051DB6"/>
    <w:rsid w:val="00051E19"/>
    <w:rsid w:val="00052464"/>
    <w:rsid w:val="00053779"/>
    <w:rsid w:val="000550BC"/>
    <w:rsid w:val="0005584D"/>
    <w:rsid w:val="00056E6D"/>
    <w:rsid w:val="000573EF"/>
    <w:rsid w:val="000577B8"/>
    <w:rsid w:val="00057A41"/>
    <w:rsid w:val="00060052"/>
    <w:rsid w:val="0006248A"/>
    <w:rsid w:val="00063071"/>
    <w:rsid w:val="00063B8B"/>
    <w:rsid w:val="00063F8D"/>
    <w:rsid w:val="000644B2"/>
    <w:rsid w:val="00066332"/>
    <w:rsid w:val="00067A5C"/>
    <w:rsid w:val="0007072A"/>
    <w:rsid w:val="000707B9"/>
    <w:rsid w:val="00070887"/>
    <w:rsid w:val="000732A8"/>
    <w:rsid w:val="00073AD2"/>
    <w:rsid w:val="00074B82"/>
    <w:rsid w:val="0007678C"/>
    <w:rsid w:val="00076A03"/>
    <w:rsid w:val="00076CB9"/>
    <w:rsid w:val="0007788B"/>
    <w:rsid w:val="000827D8"/>
    <w:rsid w:val="00082E5B"/>
    <w:rsid w:val="00084C84"/>
    <w:rsid w:val="00086CF7"/>
    <w:rsid w:val="0008765F"/>
    <w:rsid w:val="000964B1"/>
    <w:rsid w:val="000977C9"/>
    <w:rsid w:val="000A000A"/>
    <w:rsid w:val="000A3E39"/>
    <w:rsid w:val="000A5D58"/>
    <w:rsid w:val="000A693B"/>
    <w:rsid w:val="000A77DF"/>
    <w:rsid w:val="000B029B"/>
    <w:rsid w:val="000B0304"/>
    <w:rsid w:val="000B1103"/>
    <w:rsid w:val="000B2DAF"/>
    <w:rsid w:val="000B3F7A"/>
    <w:rsid w:val="000B3FB5"/>
    <w:rsid w:val="000B43DD"/>
    <w:rsid w:val="000B44B7"/>
    <w:rsid w:val="000B753C"/>
    <w:rsid w:val="000C0025"/>
    <w:rsid w:val="000C1517"/>
    <w:rsid w:val="000C1DB9"/>
    <w:rsid w:val="000C36B0"/>
    <w:rsid w:val="000C658D"/>
    <w:rsid w:val="000C6B65"/>
    <w:rsid w:val="000C79CF"/>
    <w:rsid w:val="000C7C7B"/>
    <w:rsid w:val="000D2082"/>
    <w:rsid w:val="000D2587"/>
    <w:rsid w:val="000D5156"/>
    <w:rsid w:val="000D5BFE"/>
    <w:rsid w:val="000D5F2B"/>
    <w:rsid w:val="000D61A9"/>
    <w:rsid w:val="000D7097"/>
    <w:rsid w:val="000E162A"/>
    <w:rsid w:val="000E3E94"/>
    <w:rsid w:val="000E530B"/>
    <w:rsid w:val="000E5619"/>
    <w:rsid w:val="000E5989"/>
    <w:rsid w:val="000E768F"/>
    <w:rsid w:val="000E7E28"/>
    <w:rsid w:val="000F225A"/>
    <w:rsid w:val="000F22F0"/>
    <w:rsid w:val="000F4219"/>
    <w:rsid w:val="000F4979"/>
    <w:rsid w:val="000F54D4"/>
    <w:rsid w:val="000F635E"/>
    <w:rsid w:val="000F680C"/>
    <w:rsid w:val="00100336"/>
    <w:rsid w:val="00101BF5"/>
    <w:rsid w:val="00102039"/>
    <w:rsid w:val="0010215B"/>
    <w:rsid w:val="001028CA"/>
    <w:rsid w:val="001048B7"/>
    <w:rsid w:val="00111154"/>
    <w:rsid w:val="00111617"/>
    <w:rsid w:val="0011307F"/>
    <w:rsid w:val="00114A77"/>
    <w:rsid w:val="00114AC8"/>
    <w:rsid w:val="00114D3B"/>
    <w:rsid w:val="0012036E"/>
    <w:rsid w:val="001208CF"/>
    <w:rsid w:val="00121E37"/>
    <w:rsid w:val="001225B1"/>
    <w:rsid w:val="00124181"/>
    <w:rsid w:val="00124623"/>
    <w:rsid w:val="00124CBD"/>
    <w:rsid w:val="00124D35"/>
    <w:rsid w:val="00125F33"/>
    <w:rsid w:val="0013026D"/>
    <w:rsid w:val="0013234D"/>
    <w:rsid w:val="001325EC"/>
    <w:rsid w:val="00133C97"/>
    <w:rsid w:val="00134586"/>
    <w:rsid w:val="0013472E"/>
    <w:rsid w:val="00134E85"/>
    <w:rsid w:val="00135336"/>
    <w:rsid w:val="00135E57"/>
    <w:rsid w:val="00141677"/>
    <w:rsid w:val="00142A23"/>
    <w:rsid w:val="00142E12"/>
    <w:rsid w:val="001443CF"/>
    <w:rsid w:val="001446D6"/>
    <w:rsid w:val="0014647D"/>
    <w:rsid w:val="00147507"/>
    <w:rsid w:val="00147E84"/>
    <w:rsid w:val="001532C6"/>
    <w:rsid w:val="001532F7"/>
    <w:rsid w:val="00154798"/>
    <w:rsid w:val="00154C0E"/>
    <w:rsid w:val="00156D5A"/>
    <w:rsid w:val="00157A4D"/>
    <w:rsid w:val="00157E10"/>
    <w:rsid w:val="00157E3F"/>
    <w:rsid w:val="00160931"/>
    <w:rsid w:val="00160ADB"/>
    <w:rsid w:val="00160DE8"/>
    <w:rsid w:val="00162499"/>
    <w:rsid w:val="00164716"/>
    <w:rsid w:val="00165F82"/>
    <w:rsid w:val="00167F46"/>
    <w:rsid w:val="0017191D"/>
    <w:rsid w:val="00173655"/>
    <w:rsid w:val="00173F56"/>
    <w:rsid w:val="00175C3F"/>
    <w:rsid w:val="00176245"/>
    <w:rsid w:val="0017701D"/>
    <w:rsid w:val="00177984"/>
    <w:rsid w:val="00177EC3"/>
    <w:rsid w:val="0018334F"/>
    <w:rsid w:val="00183723"/>
    <w:rsid w:val="00187C88"/>
    <w:rsid w:val="00187DEA"/>
    <w:rsid w:val="00190D1C"/>
    <w:rsid w:val="00191CBE"/>
    <w:rsid w:val="00192A99"/>
    <w:rsid w:val="00195F8D"/>
    <w:rsid w:val="001962BE"/>
    <w:rsid w:val="00196839"/>
    <w:rsid w:val="00196D04"/>
    <w:rsid w:val="00197CF4"/>
    <w:rsid w:val="001A0309"/>
    <w:rsid w:val="001A07B7"/>
    <w:rsid w:val="001A0930"/>
    <w:rsid w:val="001A728B"/>
    <w:rsid w:val="001B0778"/>
    <w:rsid w:val="001B0E45"/>
    <w:rsid w:val="001B1394"/>
    <w:rsid w:val="001B1E9F"/>
    <w:rsid w:val="001B31CD"/>
    <w:rsid w:val="001B3452"/>
    <w:rsid w:val="001B38FE"/>
    <w:rsid w:val="001B42A0"/>
    <w:rsid w:val="001B4929"/>
    <w:rsid w:val="001B5078"/>
    <w:rsid w:val="001B5215"/>
    <w:rsid w:val="001B7716"/>
    <w:rsid w:val="001C10B6"/>
    <w:rsid w:val="001C1706"/>
    <w:rsid w:val="001C1EBF"/>
    <w:rsid w:val="001C2428"/>
    <w:rsid w:val="001C2A6F"/>
    <w:rsid w:val="001C30DB"/>
    <w:rsid w:val="001C39BE"/>
    <w:rsid w:val="001C3E67"/>
    <w:rsid w:val="001C4DDC"/>
    <w:rsid w:val="001D1046"/>
    <w:rsid w:val="001D1325"/>
    <w:rsid w:val="001D2119"/>
    <w:rsid w:val="001D316E"/>
    <w:rsid w:val="001D54E6"/>
    <w:rsid w:val="001D557C"/>
    <w:rsid w:val="001D5B77"/>
    <w:rsid w:val="001E0636"/>
    <w:rsid w:val="001E2822"/>
    <w:rsid w:val="001E3448"/>
    <w:rsid w:val="001E5EA2"/>
    <w:rsid w:val="001E72E7"/>
    <w:rsid w:val="001F02CC"/>
    <w:rsid w:val="001F0EE0"/>
    <w:rsid w:val="001F15AE"/>
    <w:rsid w:val="001F1E89"/>
    <w:rsid w:val="001F409B"/>
    <w:rsid w:val="001F4715"/>
    <w:rsid w:val="001F5A0F"/>
    <w:rsid w:val="001F5D7A"/>
    <w:rsid w:val="001F676D"/>
    <w:rsid w:val="001F6B60"/>
    <w:rsid w:val="001F726D"/>
    <w:rsid w:val="001F742B"/>
    <w:rsid w:val="001F7A24"/>
    <w:rsid w:val="002001CF"/>
    <w:rsid w:val="00200577"/>
    <w:rsid w:val="00200BBE"/>
    <w:rsid w:val="002018BE"/>
    <w:rsid w:val="002027C1"/>
    <w:rsid w:val="00202A30"/>
    <w:rsid w:val="0020414F"/>
    <w:rsid w:val="00204248"/>
    <w:rsid w:val="00205264"/>
    <w:rsid w:val="00205ED2"/>
    <w:rsid w:val="00206F5E"/>
    <w:rsid w:val="00207D16"/>
    <w:rsid w:val="0021011A"/>
    <w:rsid w:val="0021020A"/>
    <w:rsid w:val="0021198E"/>
    <w:rsid w:val="00211993"/>
    <w:rsid w:val="00211ADA"/>
    <w:rsid w:val="00212414"/>
    <w:rsid w:val="00213031"/>
    <w:rsid w:val="0021361B"/>
    <w:rsid w:val="00213AF0"/>
    <w:rsid w:val="00216949"/>
    <w:rsid w:val="00217F39"/>
    <w:rsid w:val="00220639"/>
    <w:rsid w:val="002257BC"/>
    <w:rsid w:val="00227975"/>
    <w:rsid w:val="0023003B"/>
    <w:rsid w:val="002300A0"/>
    <w:rsid w:val="00230425"/>
    <w:rsid w:val="00230D7D"/>
    <w:rsid w:val="00231209"/>
    <w:rsid w:val="002330BF"/>
    <w:rsid w:val="00233C46"/>
    <w:rsid w:val="00234447"/>
    <w:rsid w:val="00234F63"/>
    <w:rsid w:val="0023527A"/>
    <w:rsid w:val="00235625"/>
    <w:rsid w:val="00235C7D"/>
    <w:rsid w:val="0023604D"/>
    <w:rsid w:val="00236327"/>
    <w:rsid w:val="00236482"/>
    <w:rsid w:val="00236B2C"/>
    <w:rsid w:val="00236F69"/>
    <w:rsid w:val="00237AA7"/>
    <w:rsid w:val="00241049"/>
    <w:rsid w:val="00241178"/>
    <w:rsid w:val="002422A5"/>
    <w:rsid w:val="002432A7"/>
    <w:rsid w:val="00244083"/>
    <w:rsid w:val="002451A6"/>
    <w:rsid w:val="00247455"/>
    <w:rsid w:val="00251EFC"/>
    <w:rsid w:val="00253204"/>
    <w:rsid w:val="00253A33"/>
    <w:rsid w:val="00253ED5"/>
    <w:rsid w:val="00254F34"/>
    <w:rsid w:val="0025539F"/>
    <w:rsid w:val="00255572"/>
    <w:rsid w:val="00255C10"/>
    <w:rsid w:val="00255C9F"/>
    <w:rsid w:val="002575E7"/>
    <w:rsid w:val="00260D97"/>
    <w:rsid w:val="00261907"/>
    <w:rsid w:val="0026284D"/>
    <w:rsid w:val="00262AC9"/>
    <w:rsid w:val="00262DAE"/>
    <w:rsid w:val="00263432"/>
    <w:rsid w:val="00264DFD"/>
    <w:rsid w:val="00264F18"/>
    <w:rsid w:val="00266737"/>
    <w:rsid w:val="00266A7D"/>
    <w:rsid w:val="00270531"/>
    <w:rsid w:val="002709F3"/>
    <w:rsid w:val="00271035"/>
    <w:rsid w:val="00271B40"/>
    <w:rsid w:val="00272693"/>
    <w:rsid w:val="002729BC"/>
    <w:rsid w:val="002737C7"/>
    <w:rsid w:val="002745B5"/>
    <w:rsid w:val="002807A3"/>
    <w:rsid w:val="00280F15"/>
    <w:rsid w:val="00281024"/>
    <w:rsid w:val="00281057"/>
    <w:rsid w:val="00281DDD"/>
    <w:rsid w:val="002823AD"/>
    <w:rsid w:val="00282A11"/>
    <w:rsid w:val="00284F76"/>
    <w:rsid w:val="00285A96"/>
    <w:rsid w:val="002860E9"/>
    <w:rsid w:val="00286BA7"/>
    <w:rsid w:val="002878A5"/>
    <w:rsid w:val="002878CB"/>
    <w:rsid w:val="00287AE6"/>
    <w:rsid w:val="002904CF"/>
    <w:rsid w:val="00290BA6"/>
    <w:rsid w:val="00290E16"/>
    <w:rsid w:val="002930E8"/>
    <w:rsid w:val="00293F15"/>
    <w:rsid w:val="00294184"/>
    <w:rsid w:val="00294C6D"/>
    <w:rsid w:val="00295211"/>
    <w:rsid w:val="0029671B"/>
    <w:rsid w:val="00296C0E"/>
    <w:rsid w:val="00297883"/>
    <w:rsid w:val="002A055B"/>
    <w:rsid w:val="002A0A33"/>
    <w:rsid w:val="002A1825"/>
    <w:rsid w:val="002A1CD4"/>
    <w:rsid w:val="002A2E19"/>
    <w:rsid w:val="002A3BF4"/>
    <w:rsid w:val="002A41B2"/>
    <w:rsid w:val="002A4DAF"/>
    <w:rsid w:val="002A65DD"/>
    <w:rsid w:val="002A73CC"/>
    <w:rsid w:val="002A7478"/>
    <w:rsid w:val="002A7A9A"/>
    <w:rsid w:val="002B04A8"/>
    <w:rsid w:val="002B29F7"/>
    <w:rsid w:val="002B4EB6"/>
    <w:rsid w:val="002B6774"/>
    <w:rsid w:val="002B7DCA"/>
    <w:rsid w:val="002C0FC0"/>
    <w:rsid w:val="002C2151"/>
    <w:rsid w:val="002C3F74"/>
    <w:rsid w:val="002C5B18"/>
    <w:rsid w:val="002C6EDE"/>
    <w:rsid w:val="002C7768"/>
    <w:rsid w:val="002D036B"/>
    <w:rsid w:val="002D231F"/>
    <w:rsid w:val="002D3649"/>
    <w:rsid w:val="002D3DA4"/>
    <w:rsid w:val="002D436D"/>
    <w:rsid w:val="002D7173"/>
    <w:rsid w:val="002D76F9"/>
    <w:rsid w:val="002E032A"/>
    <w:rsid w:val="002E0DD9"/>
    <w:rsid w:val="002E13BE"/>
    <w:rsid w:val="002E27BC"/>
    <w:rsid w:val="002E2E65"/>
    <w:rsid w:val="002E3B64"/>
    <w:rsid w:val="002E5CBB"/>
    <w:rsid w:val="002E6009"/>
    <w:rsid w:val="002E610F"/>
    <w:rsid w:val="002E69FF"/>
    <w:rsid w:val="002E6BEB"/>
    <w:rsid w:val="002E7EA5"/>
    <w:rsid w:val="002F049E"/>
    <w:rsid w:val="002F108D"/>
    <w:rsid w:val="002F12F6"/>
    <w:rsid w:val="002F1A94"/>
    <w:rsid w:val="002F225E"/>
    <w:rsid w:val="002F232D"/>
    <w:rsid w:val="002F24CE"/>
    <w:rsid w:val="002F5936"/>
    <w:rsid w:val="002F65A3"/>
    <w:rsid w:val="003006D6"/>
    <w:rsid w:val="003032E4"/>
    <w:rsid w:val="003044EC"/>
    <w:rsid w:val="00304D24"/>
    <w:rsid w:val="003066FE"/>
    <w:rsid w:val="0030680F"/>
    <w:rsid w:val="003141B0"/>
    <w:rsid w:val="00314EFA"/>
    <w:rsid w:val="00315C91"/>
    <w:rsid w:val="003162EB"/>
    <w:rsid w:val="003163E9"/>
    <w:rsid w:val="00316D82"/>
    <w:rsid w:val="00321032"/>
    <w:rsid w:val="00321470"/>
    <w:rsid w:val="0032148A"/>
    <w:rsid w:val="003228EE"/>
    <w:rsid w:val="00323436"/>
    <w:rsid w:val="003253A0"/>
    <w:rsid w:val="00326DCD"/>
    <w:rsid w:val="00330386"/>
    <w:rsid w:val="00331354"/>
    <w:rsid w:val="00331B0E"/>
    <w:rsid w:val="00332676"/>
    <w:rsid w:val="0033311B"/>
    <w:rsid w:val="00333178"/>
    <w:rsid w:val="00333347"/>
    <w:rsid w:val="00335548"/>
    <w:rsid w:val="003360FA"/>
    <w:rsid w:val="00336349"/>
    <w:rsid w:val="00340DF1"/>
    <w:rsid w:val="003423C9"/>
    <w:rsid w:val="003437BB"/>
    <w:rsid w:val="003442F5"/>
    <w:rsid w:val="0034462B"/>
    <w:rsid w:val="003457D5"/>
    <w:rsid w:val="00345B9F"/>
    <w:rsid w:val="0034680F"/>
    <w:rsid w:val="00346B35"/>
    <w:rsid w:val="00346E2D"/>
    <w:rsid w:val="00346E7C"/>
    <w:rsid w:val="00350BAE"/>
    <w:rsid w:val="00351B7B"/>
    <w:rsid w:val="0035237D"/>
    <w:rsid w:val="00353017"/>
    <w:rsid w:val="00357734"/>
    <w:rsid w:val="00357800"/>
    <w:rsid w:val="00357D54"/>
    <w:rsid w:val="003610D5"/>
    <w:rsid w:val="003614CC"/>
    <w:rsid w:val="00361D88"/>
    <w:rsid w:val="00362315"/>
    <w:rsid w:val="00364D5F"/>
    <w:rsid w:val="003654CF"/>
    <w:rsid w:val="00365EB1"/>
    <w:rsid w:val="00365F49"/>
    <w:rsid w:val="003662BD"/>
    <w:rsid w:val="003663D1"/>
    <w:rsid w:val="00366891"/>
    <w:rsid w:val="003674AD"/>
    <w:rsid w:val="00367826"/>
    <w:rsid w:val="00370F0F"/>
    <w:rsid w:val="003746CB"/>
    <w:rsid w:val="00375102"/>
    <w:rsid w:val="003778F2"/>
    <w:rsid w:val="00384505"/>
    <w:rsid w:val="003856B6"/>
    <w:rsid w:val="003857E9"/>
    <w:rsid w:val="00385981"/>
    <w:rsid w:val="003860B4"/>
    <w:rsid w:val="003905AA"/>
    <w:rsid w:val="003914CD"/>
    <w:rsid w:val="00392965"/>
    <w:rsid w:val="00393279"/>
    <w:rsid w:val="00393D1C"/>
    <w:rsid w:val="00393D80"/>
    <w:rsid w:val="0039421A"/>
    <w:rsid w:val="00394A45"/>
    <w:rsid w:val="00395234"/>
    <w:rsid w:val="003970E4"/>
    <w:rsid w:val="003976B0"/>
    <w:rsid w:val="003A0547"/>
    <w:rsid w:val="003A1B89"/>
    <w:rsid w:val="003A2051"/>
    <w:rsid w:val="003A468C"/>
    <w:rsid w:val="003A4D49"/>
    <w:rsid w:val="003A4F6B"/>
    <w:rsid w:val="003A56D7"/>
    <w:rsid w:val="003A63C9"/>
    <w:rsid w:val="003A7559"/>
    <w:rsid w:val="003A7785"/>
    <w:rsid w:val="003B0416"/>
    <w:rsid w:val="003B1CE7"/>
    <w:rsid w:val="003B2634"/>
    <w:rsid w:val="003B2AC0"/>
    <w:rsid w:val="003B32EF"/>
    <w:rsid w:val="003B35B2"/>
    <w:rsid w:val="003B4DE4"/>
    <w:rsid w:val="003B5BFF"/>
    <w:rsid w:val="003B6634"/>
    <w:rsid w:val="003C0546"/>
    <w:rsid w:val="003C137D"/>
    <w:rsid w:val="003C153E"/>
    <w:rsid w:val="003C1D2A"/>
    <w:rsid w:val="003C61C7"/>
    <w:rsid w:val="003C6E21"/>
    <w:rsid w:val="003C6F96"/>
    <w:rsid w:val="003C7C62"/>
    <w:rsid w:val="003C7D97"/>
    <w:rsid w:val="003D015F"/>
    <w:rsid w:val="003D041B"/>
    <w:rsid w:val="003D1057"/>
    <w:rsid w:val="003D1EB5"/>
    <w:rsid w:val="003D6389"/>
    <w:rsid w:val="003D74DB"/>
    <w:rsid w:val="003E186D"/>
    <w:rsid w:val="003E1BA5"/>
    <w:rsid w:val="003E2799"/>
    <w:rsid w:val="003E2EB3"/>
    <w:rsid w:val="003E3BA2"/>
    <w:rsid w:val="003E4713"/>
    <w:rsid w:val="003F1924"/>
    <w:rsid w:val="003F30DD"/>
    <w:rsid w:val="003F31CF"/>
    <w:rsid w:val="003F41E5"/>
    <w:rsid w:val="003F42F3"/>
    <w:rsid w:val="003F4474"/>
    <w:rsid w:val="003F4997"/>
    <w:rsid w:val="003F4ADC"/>
    <w:rsid w:val="003F504D"/>
    <w:rsid w:val="003F5513"/>
    <w:rsid w:val="003F61E3"/>
    <w:rsid w:val="003F7318"/>
    <w:rsid w:val="003F7E1B"/>
    <w:rsid w:val="00400D58"/>
    <w:rsid w:val="00401720"/>
    <w:rsid w:val="0040213B"/>
    <w:rsid w:val="00405D27"/>
    <w:rsid w:val="00406C3F"/>
    <w:rsid w:val="00407C94"/>
    <w:rsid w:val="004127BB"/>
    <w:rsid w:val="00413911"/>
    <w:rsid w:val="004149FC"/>
    <w:rsid w:val="004159FB"/>
    <w:rsid w:val="00415E05"/>
    <w:rsid w:val="0041619E"/>
    <w:rsid w:val="00416BDB"/>
    <w:rsid w:val="004177B9"/>
    <w:rsid w:val="0041796F"/>
    <w:rsid w:val="0042059F"/>
    <w:rsid w:val="004225D9"/>
    <w:rsid w:val="00422E96"/>
    <w:rsid w:val="00423688"/>
    <w:rsid w:val="00423DEF"/>
    <w:rsid w:val="004254BE"/>
    <w:rsid w:val="00425AA7"/>
    <w:rsid w:val="0042655D"/>
    <w:rsid w:val="00426DC1"/>
    <w:rsid w:val="00427DEE"/>
    <w:rsid w:val="004318AE"/>
    <w:rsid w:val="004342C7"/>
    <w:rsid w:val="00434BB3"/>
    <w:rsid w:val="00434F61"/>
    <w:rsid w:val="004361DD"/>
    <w:rsid w:val="004367D0"/>
    <w:rsid w:val="00437AE8"/>
    <w:rsid w:val="00440300"/>
    <w:rsid w:val="0044042B"/>
    <w:rsid w:val="00440CCF"/>
    <w:rsid w:val="004411DC"/>
    <w:rsid w:val="004418A6"/>
    <w:rsid w:val="0044354C"/>
    <w:rsid w:val="00444414"/>
    <w:rsid w:val="00445EC3"/>
    <w:rsid w:val="00446665"/>
    <w:rsid w:val="00447476"/>
    <w:rsid w:val="004506DC"/>
    <w:rsid w:val="0045099C"/>
    <w:rsid w:val="0045193F"/>
    <w:rsid w:val="00452F3C"/>
    <w:rsid w:val="004542D7"/>
    <w:rsid w:val="00454E9D"/>
    <w:rsid w:val="0045762D"/>
    <w:rsid w:val="004608AA"/>
    <w:rsid w:val="004610F1"/>
    <w:rsid w:val="004613C2"/>
    <w:rsid w:val="00461E34"/>
    <w:rsid w:val="004622A7"/>
    <w:rsid w:val="004625AA"/>
    <w:rsid w:val="00463046"/>
    <w:rsid w:val="004631FF"/>
    <w:rsid w:val="00463849"/>
    <w:rsid w:val="00463BF9"/>
    <w:rsid w:val="00465377"/>
    <w:rsid w:val="00470D22"/>
    <w:rsid w:val="004714D3"/>
    <w:rsid w:val="00471E60"/>
    <w:rsid w:val="00473F7F"/>
    <w:rsid w:val="0047462C"/>
    <w:rsid w:val="00476F18"/>
    <w:rsid w:val="004803B5"/>
    <w:rsid w:val="00480D0E"/>
    <w:rsid w:val="00482553"/>
    <w:rsid w:val="004844D2"/>
    <w:rsid w:val="004850EF"/>
    <w:rsid w:val="00487224"/>
    <w:rsid w:val="004872D4"/>
    <w:rsid w:val="00487D0E"/>
    <w:rsid w:val="004903A1"/>
    <w:rsid w:val="00490E28"/>
    <w:rsid w:val="00491388"/>
    <w:rsid w:val="004916B4"/>
    <w:rsid w:val="004916CB"/>
    <w:rsid w:val="00491E88"/>
    <w:rsid w:val="0049289F"/>
    <w:rsid w:val="004938BA"/>
    <w:rsid w:val="004963F6"/>
    <w:rsid w:val="004A0ECF"/>
    <w:rsid w:val="004A271D"/>
    <w:rsid w:val="004A279E"/>
    <w:rsid w:val="004A349D"/>
    <w:rsid w:val="004A405A"/>
    <w:rsid w:val="004A5AAB"/>
    <w:rsid w:val="004A5DE6"/>
    <w:rsid w:val="004A6AFB"/>
    <w:rsid w:val="004A734E"/>
    <w:rsid w:val="004B1284"/>
    <w:rsid w:val="004B3140"/>
    <w:rsid w:val="004B3D8E"/>
    <w:rsid w:val="004B5553"/>
    <w:rsid w:val="004B5AE1"/>
    <w:rsid w:val="004B7501"/>
    <w:rsid w:val="004C0177"/>
    <w:rsid w:val="004C02C6"/>
    <w:rsid w:val="004C1F50"/>
    <w:rsid w:val="004C2B80"/>
    <w:rsid w:val="004C4336"/>
    <w:rsid w:val="004C4A63"/>
    <w:rsid w:val="004C4A91"/>
    <w:rsid w:val="004C59E1"/>
    <w:rsid w:val="004D1CAD"/>
    <w:rsid w:val="004D1EB8"/>
    <w:rsid w:val="004D28BF"/>
    <w:rsid w:val="004D327C"/>
    <w:rsid w:val="004D32A8"/>
    <w:rsid w:val="004D3361"/>
    <w:rsid w:val="004D34A2"/>
    <w:rsid w:val="004D3908"/>
    <w:rsid w:val="004D3A9B"/>
    <w:rsid w:val="004D3D4B"/>
    <w:rsid w:val="004D4030"/>
    <w:rsid w:val="004D4578"/>
    <w:rsid w:val="004D547B"/>
    <w:rsid w:val="004D680A"/>
    <w:rsid w:val="004D6DC8"/>
    <w:rsid w:val="004D7065"/>
    <w:rsid w:val="004D75ED"/>
    <w:rsid w:val="004D7AD1"/>
    <w:rsid w:val="004E295D"/>
    <w:rsid w:val="004E2A3F"/>
    <w:rsid w:val="004E364D"/>
    <w:rsid w:val="004E3AC0"/>
    <w:rsid w:val="004E3D60"/>
    <w:rsid w:val="004E4A5F"/>
    <w:rsid w:val="004E6161"/>
    <w:rsid w:val="004F3D12"/>
    <w:rsid w:val="004F60CA"/>
    <w:rsid w:val="004F64FD"/>
    <w:rsid w:val="005000B8"/>
    <w:rsid w:val="00500BD8"/>
    <w:rsid w:val="00500FEC"/>
    <w:rsid w:val="0050100E"/>
    <w:rsid w:val="00501193"/>
    <w:rsid w:val="00503C9C"/>
    <w:rsid w:val="00504E8E"/>
    <w:rsid w:val="00504F80"/>
    <w:rsid w:val="005059DE"/>
    <w:rsid w:val="005060AE"/>
    <w:rsid w:val="00506E76"/>
    <w:rsid w:val="00507C63"/>
    <w:rsid w:val="0051066F"/>
    <w:rsid w:val="00512A1A"/>
    <w:rsid w:val="00513862"/>
    <w:rsid w:val="00514BCA"/>
    <w:rsid w:val="00514D05"/>
    <w:rsid w:val="005159F9"/>
    <w:rsid w:val="00516BAC"/>
    <w:rsid w:val="00516D57"/>
    <w:rsid w:val="00516F99"/>
    <w:rsid w:val="00517076"/>
    <w:rsid w:val="00520347"/>
    <w:rsid w:val="00522177"/>
    <w:rsid w:val="005223CF"/>
    <w:rsid w:val="005224A1"/>
    <w:rsid w:val="00525A01"/>
    <w:rsid w:val="00526E5D"/>
    <w:rsid w:val="00526F68"/>
    <w:rsid w:val="005272DB"/>
    <w:rsid w:val="00530025"/>
    <w:rsid w:val="00532B17"/>
    <w:rsid w:val="00532BED"/>
    <w:rsid w:val="005344BC"/>
    <w:rsid w:val="0053476F"/>
    <w:rsid w:val="00535946"/>
    <w:rsid w:val="00537451"/>
    <w:rsid w:val="0054007B"/>
    <w:rsid w:val="005426AE"/>
    <w:rsid w:val="00543D9F"/>
    <w:rsid w:val="0054428E"/>
    <w:rsid w:val="0054643A"/>
    <w:rsid w:val="00547919"/>
    <w:rsid w:val="00547C2D"/>
    <w:rsid w:val="00547E4C"/>
    <w:rsid w:val="0055002F"/>
    <w:rsid w:val="005509EB"/>
    <w:rsid w:val="0055209E"/>
    <w:rsid w:val="0055352C"/>
    <w:rsid w:val="0055392B"/>
    <w:rsid w:val="00554A69"/>
    <w:rsid w:val="00555194"/>
    <w:rsid w:val="0055534F"/>
    <w:rsid w:val="00555668"/>
    <w:rsid w:val="00561090"/>
    <w:rsid w:val="005618B0"/>
    <w:rsid w:val="00563DE2"/>
    <w:rsid w:val="0056429A"/>
    <w:rsid w:val="0056522E"/>
    <w:rsid w:val="005655CB"/>
    <w:rsid w:val="005656D8"/>
    <w:rsid w:val="00565C7F"/>
    <w:rsid w:val="00565E51"/>
    <w:rsid w:val="0056740F"/>
    <w:rsid w:val="00571770"/>
    <w:rsid w:val="005739D8"/>
    <w:rsid w:val="00575E39"/>
    <w:rsid w:val="00576EAB"/>
    <w:rsid w:val="00577E56"/>
    <w:rsid w:val="00581CB7"/>
    <w:rsid w:val="00582184"/>
    <w:rsid w:val="005825BD"/>
    <w:rsid w:val="0058314A"/>
    <w:rsid w:val="005834E9"/>
    <w:rsid w:val="00583AD3"/>
    <w:rsid w:val="005840AD"/>
    <w:rsid w:val="00584981"/>
    <w:rsid w:val="00584C7F"/>
    <w:rsid w:val="00585CC5"/>
    <w:rsid w:val="00586AC0"/>
    <w:rsid w:val="00593F56"/>
    <w:rsid w:val="0059762A"/>
    <w:rsid w:val="00597A0F"/>
    <w:rsid w:val="005A0256"/>
    <w:rsid w:val="005A02AC"/>
    <w:rsid w:val="005A21DC"/>
    <w:rsid w:val="005A2EB3"/>
    <w:rsid w:val="005A3CDA"/>
    <w:rsid w:val="005A5FCF"/>
    <w:rsid w:val="005A604C"/>
    <w:rsid w:val="005A6297"/>
    <w:rsid w:val="005A6A45"/>
    <w:rsid w:val="005A6F38"/>
    <w:rsid w:val="005A7CDE"/>
    <w:rsid w:val="005A7F54"/>
    <w:rsid w:val="005B0469"/>
    <w:rsid w:val="005B0BE9"/>
    <w:rsid w:val="005B1024"/>
    <w:rsid w:val="005B1509"/>
    <w:rsid w:val="005B4058"/>
    <w:rsid w:val="005B431C"/>
    <w:rsid w:val="005B6D77"/>
    <w:rsid w:val="005B6F67"/>
    <w:rsid w:val="005B7BB4"/>
    <w:rsid w:val="005C0407"/>
    <w:rsid w:val="005C206C"/>
    <w:rsid w:val="005C3576"/>
    <w:rsid w:val="005C55AD"/>
    <w:rsid w:val="005D0F66"/>
    <w:rsid w:val="005D1549"/>
    <w:rsid w:val="005D18A0"/>
    <w:rsid w:val="005D1AF6"/>
    <w:rsid w:val="005D3477"/>
    <w:rsid w:val="005D4BD2"/>
    <w:rsid w:val="005D6024"/>
    <w:rsid w:val="005D661B"/>
    <w:rsid w:val="005D774D"/>
    <w:rsid w:val="005E12E9"/>
    <w:rsid w:val="005E270D"/>
    <w:rsid w:val="005E2C6A"/>
    <w:rsid w:val="005E3D66"/>
    <w:rsid w:val="005E42E4"/>
    <w:rsid w:val="005E6DAA"/>
    <w:rsid w:val="005F0042"/>
    <w:rsid w:val="005F1111"/>
    <w:rsid w:val="005F1201"/>
    <w:rsid w:val="005F13D2"/>
    <w:rsid w:val="005F280E"/>
    <w:rsid w:val="005F5D00"/>
    <w:rsid w:val="005F6723"/>
    <w:rsid w:val="005F7724"/>
    <w:rsid w:val="005F7973"/>
    <w:rsid w:val="00600E28"/>
    <w:rsid w:val="006038BD"/>
    <w:rsid w:val="006046CD"/>
    <w:rsid w:val="00605457"/>
    <w:rsid w:val="00606A2A"/>
    <w:rsid w:val="00606E4B"/>
    <w:rsid w:val="0060740F"/>
    <w:rsid w:val="0061285E"/>
    <w:rsid w:val="006131D7"/>
    <w:rsid w:val="0061518F"/>
    <w:rsid w:val="00615C68"/>
    <w:rsid w:val="00617B53"/>
    <w:rsid w:val="00617C17"/>
    <w:rsid w:val="006212D6"/>
    <w:rsid w:val="00623406"/>
    <w:rsid w:val="00623695"/>
    <w:rsid w:val="00623701"/>
    <w:rsid w:val="00623843"/>
    <w:rsid w:val="00624030"/>
    <w:rsid w:val="006241B0"/>
    <w:rsid w:val="00624518"/>
    <w:rsid w:val="00624E65"/>
    <w:rsid w:val="006253F9"/>
    <w:rsid w:val="0062653D"/>
    <w:rsid w:val="0063175D"/>
    <w:rsid w:val="006319B7"/>
    <w:rsid w:val="0063582E"/>
    <w:rsid w:val="00640369"/>
    <w:rsid w:val="00640431"/>
    <w:rsid w:val="00640744"/>
    <w:rsid w:val="00641148"/>
    <w:rsid w:val="00642E56"/>
    <w:rsid w:val="00643263"/>
    <w:rsid w:val="00644021"/>
    <w:rsid w:val="0064423D"/>
    <w:rsid w:val="0064467A"/>
    <w:rsid w:val="00644DB8"/>
    <w:rsid w:val="00645332"/>
    <w:rsid w:val="00646BF2"/>
    <w:rsid w:val="006528D2"/>
    <w:rsid w:val="00652DF0"/>
    <w:rsid w:val="00652F96"/>
    <w:rsid w:val="0066005E"/>
    <w:rsid w:val="00662321"/>
    <w:rsid w:val="0066240B"/>
    <w:rsid w:val="006639EC"/>
    <w:rsid w:val="00664052"/>
    <w:rsid w:val="00665BE6"/>
    <w:rsid w:val="0066634F"/>
    <w:rsid w:val="00666426"/>
    <w:rsid w:val="00670671"/>
    <w:rsid w:val="00671B58"/>
    <w:rsid w:val="006736F1"/>
    <w:rsid w:val="00673B5D"/>
    <w:rsid w:val="00675C31"/>
    <w:rsid w:val="006766BB"/>
    <w:rsid w:val="00680BC2"/>
    <w:rsid w:val="00681E06"/>
    <w:rsid w:val="006850AE"/>
    <w:rsid w:val="00686BB2"/>
    <w:rsid w:val="006874D7"/>
    <w:rsid w:val="00690AE8"/>
    <w:rsid w:val="0069117C"/>
    <w:rsid w:val="00691270"/>
    <w:rsid w:val="00691C3C"/>
    <w:rsid w:val="00691CF7"/>
    <w:rsid w:val="00692058"/>
    <w:rsid w:val="006925C7"/>
    <w:rsid w:val="0069343F"/>
    <w:rsid w:val="00694D60"/>
    <w:rsid w:val="006967F9"/>
    <w:rsid w:val="00697909"/>
    <w:rsid w:val="006A02B9"/>
    <w:rsid w:val="006A08DF"/>
    <w:rsid w:val="006A1093"/>
    <w:rsid w:val="006A250B"/>
    <w:rsid w:val="006A36D7"/>
    <w:rsid w:val="006A524A"/>
    <w:rsid w:val="006A5D81"/>
    <w:rsid w:val="006A6298"/>
    <w:rsid w:val="006A7E56"/>
    <w:rsid w:val="006A7FD9"/>
    <w:rsid w:val="006B098D"/>
    <w:rsid w:val="006B104F"/>
    <w:rsid w:val="006B3DE0"/>
    <w:rsid w:val="006B50C2"/>
    <w:rsid w:val="006B50E1"/>
    <w:rsid w:val="006B5DBE"/>
    <w:rsid w:val="006B65EB"/>
    <w:rsid w:val="006C10E0"/>
    <w:rsid w:val="006C2835"/>
    <w:rsid w:val="006C3028"/>
    <w:rsid w:val="006C31AF"/>
    <w:rsid w:val="006C3298"/>
    <w:rsid w:val="006C3963"/>
    <w:rsid w:val="006C425A"/>
    <w:rsid w:val="006C44A1"/>
    <w:rsid w:val="006C4ABE"/>
    <w:rsid w:val="006C66DF"/>
    <w:rsid w:val="006C7BEB"/>
    <w:rsid w:val="006D0CC0"/>
    <w:rsid w:val="006D197D"/>
    <w:rsid w:val="006D1F15"/>
    <w:rsid w:val="006D3353"/>
    <w:rsid w:val="006D4BEE"/>
    <w:rsid w:val="006D4D2F"/>
    <w:rsid w:val="006D4F6A"/>
    <w:rsid w:val="006D6B99"/>
    <w:rsid w:val="006E0015"/>
    <w:rsid w:val="006E06B1"/>
    <w:rsid w:val="006E53E8"/>
    <w:rsid w:val="006E597C"/>
    <w:rsid w:val="006E6E3D"/>
    <w:rsid w:val="006E73F6"/>
    <w:rsid w:val="006E790B"/>
    <w:rsid w:val="006E7CBE"/>
    <w:rsid w:val="006F0E44"/>
    <w:rsid w:val="006F0FAE"/>
    <w:rsid w:val="006F1DED"/>
    <w:rsid w:val="006F443F"/>
    <w:rsid w:val="006F63F7"/>
    <w:rsid w:val="006F6B8F"/>
    <w:rsid w:val="006F6D52"/>
    <w:rsid w:val="006F6E5A"/>
    <w:rsid w:val="006F7A8A"/>
    <w:rsid w:val="0070032D"/>
    <w:rsid w:val="0070097F"/>
    <w:rsid w:val="00700C9F"/>
    <w:rsid w:val="007014EE"/>
    <w:rsid w:val="00701A39"/>
    <w:rsid w:val="00702399"/>
    <w:rsid w:val="00706DBC"/>
    <w:rsid w:val="0071085F"/>
    <w:rsid w:val="00713468"/>
    <w:rsid w:val="00713730"/>
    <w:rsid w:val="00714221"/>
    <w:rsid w:val="007144D2"/>
    <w:rsid w:val="0071711E"/>
    <w:rsid w:val="00717A94"/>
    <w:rsid w:val="00717CAF"/>
    <w:rsid w:val="00721A5D"/>
    <w:rsid w:val="00721CED"/>
    <w:rsid w:val="00721FB6"/>
    <w:rsid w:val="00722BE1"/>
    <w:rsid w:val="00725CA4"/>
    <w:rsid w:val="00725E4C"/>
    <w:rsid w:val="00726AC2"/>
    <w:rsid w:val="00730B09"/>
    <w:rsid w:val="00731811"/>
    <w:rsid w:val="00731BE4"/>
    <w:rsid w:val="00731E19"/>
    <w:rsid w:val="007338CF"/>
    <w:rsid w:val="007363C0"/>
    <w:rsid w:val="00737DBB"/>
    <w:rsid w:val="00740546"/>
    <w:rsid w:val="00740DED"/>
    <w:rsid w:val="00741059"/>
    <w:rsid w:val="007415FF"/>
    <w:rsid w:val="00741AA5"/>
    <w:rsid w:val="00741F47"/>
    <w:rsid w:val="007430ED"/>
    <w:rsid w:val="0074333F"/>
    <w:rsid w:val="00743441"/>
    <w:rsid w:val="007457C9"/>
    <w:rsid w:val="00746135"/>
    <w:rsid w:val="0074690C"/>
    <w:rsid w:val="00747E50"/>
    <w:rsid w:val="0075102E"/>
    <w:rsid w:val="00751125"/>
    <w:rsid w:val="00751C98"/>
    <w:rsid w:val="0075245A"/>
    <w:rsid w:val="00756938"/>
    <w:rsid w:val="00760441"/>
    <w:rsid w:val="007607BB"/>
    <w:rsid w:val="007631B8"/>
    <w:rsid w:val="00763871"/>
    <w:rsid w:val="00764FC1"/>
    <w:rsid w:val="00766430"/>
    <w:rsid w:val="00771919"/>
    <w:rsid w:val="00771AE2"/>
    <w:rsid w:val="00773A96"/>
    <w:rsid w:val="007744F1"/>
    <w:rsid w:val="007747C0"/>
    <w:rsid w:val="00774D43"/>
    <w:rsid w:val="00775797"/>
    <w:rsid w:val="00776555"/>
    <w:rsid w:val="0078079F"/>
    <w:rsid w:val="0078092F"/>
    <w:rsid w:val="00782A2C"/>
    <w:rsid w:val="007833A8"/>
    <w:rsid w:val="007844AC"/>
    <w:rsid w:val="00784FF8"/>
    <w:rsid w:val="00785E25"/>
    <w:rsid w:val="007875EE"/>
    <w:rsid w:val="0079003A"/>
    <w:rsid w:val="007907B5"/>
    <w:rsid w:val="0079123B"/>
    <w:rsid w:val="00792600"/>
    <w:rsid w:val="007949D4"/>
    <w:rsid w:val="007967AA"/>
    <w:rsid w:val="007973F9"/>
    <w:rsid w:val="00797993"/>
    <w:rsid w:val="00797F07"/>
    <w:rsid w:val="007A0062"/>
    <w:rsid w:val="007A1896"/>
    <w:rsid w:val="007A19AB"/>
    <w:rsid w:val="007A2129"/>
    <w:rsid w:val="007A2217"/>
    <w:rsid w:val="007A26DF"/>
    <w:rsid w:val="007A27D6"/>
    <w:rsid w:val="007A2BC0"/>
    <w:rsid w:val="007A2F15"/>
    <w:rsid w:val="007A3333"/>
    <w:rsid w:val="007A3DCD"/>
    <w:rsid w:val="007A5217"/>
    <w:rsid w:val="007A594E"/>
    <w:rsid w:val="007A6C2E"/>
    <w:rsid w:val="007A7FC6"/>
    <w:rsid w:val="007B1114"/>
    <w:rsid w:val="007B1E18"/>
    <w:rsid w:val="007B2899"/>
    <w:rsid w:val="007B2EA2"/>
    <w:rsid w:val="007B3DD2"/>
    <w:rsid w:val="007B47E7"/>
    <w:rsid w:val="007B70AC"/>
    <w:rsid w:val="007B7DB4"/>
    <w:rsid w:val="007C0F91"/>
    <w:rsid w:val="007C15D6"/>
    <w:rsid w:val="007C1DFB"/>
    <w:rsid w:val="007C2A0C"/>
    <w:rsid w:val="007C387C"/>
    <w:rsid w:val="007C4AC0"/>
    <w:rsid w:val="007C5A49"/>
    <w:rsid w:val="007C644C"/>
    <w:rsid w:val="007C6A72"/>
    <w:rsid w:val="007C75DB"/>
    <w:rsid w:val="007C78E3"/>
    <w:rsid w:val="007D164C"/>
    <w:rsid w:val="007D1EF8"/>
    <w:rsid w:val="007D2BD6"/>
    <w:rsid w:val="007D2E33"/>
    <w:rsid w:val="007D31DA"/>
    <w:rsid w:val="007D3951"/>
    <w:rsid w:val="007D4C4D"/>
    <w:rsid w:val="007D6001"/>
    <w:rsid w:val="007D734B"/>
    <w:rsid w:val="007D7724"/>
    <w:rsid w:val="007D7A04"/>
    <w:rsid w:val="007D7F2A"/>
    <w:rsid w:val="007E091A"/>
    <w:rsid w:val="007E0FF4"/>
    <w:rsid w:val="007E12B8"/>
    <w:rsid w:val="007E1360"/>
    <w:rsid w:val="007E1E2B"/>
    <w:rsid w:val="007E448A"/>
    <w:rsid w:val="007E45FF"/>
    <w:rsid w:val="007E472B"/>
    <w:rsid w:val="007E7E2F"/>
    <w:rsid w:val="007F001B"/>
    <w:rsid w:val="007F07DC"/>
    <w:rsid w:val="007F0FD3"/>
    <w:rsid w:val="007F1D6A"/>
    <w:rsid w:val="007F4062"/>
    <w:rsid w:val="007F444C"/>
    <w:rsid w:val="007F5259"/>
    <w:rsid w:val="007F5492"/>
    <w:rsid w:val="007F6067"/>
    <w:rsid w:val="007F668D"/>
    <w:rsid w:val="00800069"/>
    <w:rsid w:val="0080172E"/>
    <w:rsid w:val="008044E4"/>
    <w:rsid w:val="008046E9"/>
    <w:rsid w:val="0080568A"/>
    <w:rsid w:val="00806E71"/>
    <w:rsid w:val="0081323B"/>
    <w:rsid w:val="0081415D"/>
    <w:rsid w:val="0081483E"/>
    <w:rsid w:val="00815329"/>
    <w:rsid w:val="008167EA"/>
    <w:rsid w:val="008171AA"/>
    <w:rsid w:val="0081747A"/>
    <w:rsid w:val="008175A1"/>
    <w:rsid w:val="00817798"/>
    <w:rsid w:val="00817902"/>
    <w:rsid w:val="00820BCC"/>
    <w:rsid w:val="00820BF8"/>
    <w:rsid w:val="00821461"/>
    <w:rsid w:val="00822450"/>
    <w:rsid w:val="00822664"/>
    <w:rsid w:val="008238E2"/>
    <w:rsid w:val="00823FA6"/>
    <w:rsid w:val="00825F9F"/>
    <w:rsid w:val="00826FDB"/>
    <w:rsid w:val="008275E1"/>
    <w:rsid w:val="00827819"/>
    <w:rsid w:val="00827A6E"/>
    <w:rsid w:val="00827A75"/>
    <w:rsid w:val="00827BFF"/>
    <w:rsid w:val="008325D7"/>
    <w:rsid w:val="008332AA"/>
    <w:rsid w:val="00834226"/>
    <w:rsid w:val="00834280"/>
    <w:rsid w:val="00835357"/>
    <w:rsid w:val="00835E2C"/>
    <w:rsid w:val="00836134"/>
    <w:rsid w:val="0083690D"/>
    <w:rsid w:val="00840093"/>
    <w:rsid w:val="00841F3A"/>
    <w:rsid w:val="008421C9"/>
    <w:rsid w:val="00842C79"/>
    <w:rsid w:val="00846A3E"/>
    <w:rsid w:val="00847235"/>
    <w:rsid w:val="008472AE"/>
    <w:rsid w:val="00847F4A"/>
    <w:rsid w:val="00851841"/>
    <w:rsid w:val="00851F25"/>
    <w:rsid w:val="00854116"/>
    <w:rsid w:val="00854B99"/>
    <w:rsid w:val="00855011"/>
    <w:rsid w:val="008560E6"/>
    <w:rsid w:val="00860E4D"/>
    <w:rsid w:val="00862433"/>
    <w:rsid w:val="00863E08"/>
    <w:rsid w:val="0086605D"/>
    <w:rsid w:val="008660CC"/>
    <w:rsid w:val="008706FF"/>
    <w:rsid w:val="008714D2"/>
    <w:rsid w:val="00871574"/>
    <w:rsid w:val="00872130"/>
    <w:rsid w:val="008721CE"/>
    <w:rsid w:val="008726D7"/>
    <w:rsid w:val="00872BD0"/>
    <w:rsid w:val="008730F7"/>
    <w:rsid w:val="00874D2B"/>
    <w:rsid w:val="00877066"/>
    <w:rsid w:val="00883205"/>
    <w:rsid w:val="00883569"/>
    <w:rsid w:val="00883F64"/>
    <w:rsid w:val="008840FD"/>
    <w:rsid w:val="00884A7A"/>
    <w:rsid w:val="00885305"/>
    <w:rsid w:val="00885A0F"/>
    <w:rsid w:val="00887317"/>
    <w:rsid w:val="0088763D"/>
    <w:rsid w:val="00887E77"/>
    <w:rsid w:val="00890D47"/>
    <w:rsid w:val="00891941"/>
    <w:rsid w:val="008925FB"/>
    <w:rsid w:val="008933D4"/>
    <w:rsid w:val="00893FC1"/>
    <w:rsid w:val="00894BB3"/>
    <w:rsid w:val="00895230"/>
    <w:rsid w:val="00895502"/>
    <w:rsid w:val="008967D4"/>
    <w:rsid w:val="0089704D"/>
    <w:rsid w:val="008A0A8E"/>
    <w:rsid w:val="008A1CEB"/>
    <w:rsid w:val="008A3AE7"/>
    <w:rsid w:val="008A3EB1"/>
    <w:rsid w:val="008A5C8F"/>
    <w:rsid w:val="008A77EC"/>
    <w:rsid w:val="008A7AB5"/>
    <w:rsid w:val="008B55F6"/>
    <w:rsid w:val="008B61C4"/>
    <w:rsid w:val="008B7DB4"/>
    <w:rsid w:val="008C13C3"/>
    <w:rsid w:val="008C13EB"/>
    <w:rsid w:val="008C20B6"/>
    <w:rsid w:val="008C3217"/>
    <w:rsid w:val="008C4726"/>
    <w:rsid w:val="008C5100"/>
    <w:rsid w:val="008C6213"/>
    <w:rsid w:val="008C6A0A"/>
    <w:rsid w:val="008C6D3C"/>
    <w:rsid w:val="008C7ABC"/>
    <w:rsid w:val="008D0701"/>
    <w:rsid w:val="008D099D"/>
    <w:rsid w:val="008D0C41"/>
    <w:rsid w:val="008D18EB"/>
    <w:rsid w:val="008D597E"/>
    <w:rsid w:val="008D6977"/>
    <w:rsid w:val="008D6CCB"/>
    <w:rsid w:val="008E0BEF"/>
    <w:rsid w:val="008E10B3"/>
    <w:rsid w:val="008E269A"/>
    <w:rsid w:val="008E3125"/>
    <w:rsid w:val="008E3CB2"/>
    <w:rsid w:val="008E4EAE"/>
    <w:rsid w:val="008E6404"/>
    <w:rsid w:val="008E6427"/>
    <w:rsid w:val="008E7607"/>
    <w:rsid w:val="008E7943"/>
    <w:rsid w:val="008E7B99"/>
    <w:rsid w:val="008F0BC7"/>
    <w:rsid w:val="008F1182"/>
    <w:rsid w:val="008F39DC"/>
    <w:rsid w:val="008F4A5A"/>
    <w:rsid w:val="008F503A"/>
    <w:rsid w:val="008F7068"/>
    <w:rsid w:val="009030DC"/>
    <w:rsid w:val="00903B81"/>
    <w:rsid w:val="00904446"/>
    <w:rsid w:val="00904F98"/>
    <w:rsid w:val="009053C6"/>
    <w:rsid w:val="00905747"/>
    <w:rsid w:val="00905C8C"/>
    <w:rsid w:val="00907ABA"/>
    <w:rsid w:val="00907D2F"/>
    <w:rsid w:val="00910404"/>
    <w:rsid w:val="00910669"/>
    <w:rsid w:val="00910C8E"/>
    <w:rsid w:val="00912E67"/>
    <w:rsid w:val="00913C16"/>
    <w:rsid w:val="0091451C"/>
    <w:rsid w:val="009158F8"/>
    <w:rsid w:val="00916985"/>
    <w:rsid w:val="00917D59"/>
    <w:rsid w:val="00921A4F"/>
    <w:rsid w:val="009229D4"/>
    <w:rsid w:val="0092348B"/>
    <w:rsid w:val="00923AD1"/>
    <w:rsid w:val="009262B3"/>
    <w:rsid w:val="00926B2E"/>
    <w:rsid w:val="00926FAD"/>
    <w:rsid w:val="009272F3"/>
    <w:rsid w:val="009278D6"/>
    <w:rsid w:val="009300B2"/>
    <w:rsid w:val="0093045B"/>
    <w:rsid w:val="0093057A"/>
    <w:rsid w:val="0093064E"/>
    <w:rsid w:val="009311B9"/>
    <w:rsid w:val="009314D6"/>
    <w:rsid w:val="00931810"/>
    <w:rsid w:val="00933098"/>
    <w:rsid w:val="00933980"/>
    <w:rsid w:val="00934A0C"/>
    <w:rsid w:val="009352C9"/>
    <w:rsid w:val="009357CC"/>
    <w:rsid w:val="0094126C"/>
    <w:rsid w:val="00941330"/>
    <w:rsid w:val="00941A8A"/>
    <w:rsid w:val="00942742"/>
    <w:rsid w:val="00943904"/>
    <w:rsid w:val="00943D2E"/>
    <w:rsid w:val="009442A4"/>
    <w:rsid w:val="00946966"/>
    <w:rsid w:val="00946A23"/>
    <w:rsid w:val="00946A60"/>
    <w:rsid w:val="00950016"/>
    <w:rsid w:val="009528C0"/>
    <w:rsid w:val="00952B45"/>
    <w:rsid w:val="00954AC4"/>
    <w:rsid w:val="00954F12"/>
    <w:rsid w:val="00955277"/>
    <w:rsid w:val="00956C1A"/>
    <w:rsid w:val="0095798B"/>
    <w:rsid w:val="00960617"/>
    <w:rsid w:val="00962827"/>
    <w:rsid w:val="00962ED8"/>
    <w:rsid w:val="00962FAE"/>
    <w:rsid w:val="00966FC4"/>
    <w:rsid w:val="00970758"/>
    <w:rsid w:val="00970BD1"/>
    <w:rsid w:val="009725F9"/>
    <w:rsid w:val="009735A4"/>
    <w:rsid w:val="00973D88"/>
    <w:rsid w:val="00974A0A"/>
    <w:rsid w:val="00974B04"/>
    <w:rsid w:val="00975760"/>
    <w:rsid w:val="00976ED3"/>
    <w:rsid w:val="00977C2C"/>
    <w:rsid w:val="009805E2"/>
    <w:rsid w:val="00980903"/>
    <w:rsid w:val="00981CE0"/>
    <w:rsid w:val="00983C4E"/>
    <w:rsid w:val="0098682E"/>
    <w:rsid w:val="00986A56"/>
    <w:rsid w:val="009872F4"/>
    <w:rsid w:val="0099081C"/>
    <w:rsid w:val="00991C35"/>
    <w:rsid w:val="009929BC"/>
    <w:rsid w:val="009937A1"/>
    <w:rsid w:val="00993A02"/>
    <w:rsid w:val="009952E2"/>
    <w:rsid w:val="0099684B"/>
    <w:rsid w:val="009A04C7"/>
    <w:rsid w:val="009A1669"/>
    <w:rsid w:val="009A2465"/>
    <w:rsid w:val="009A26FA"/>
    <w:rsid w:val="009A2BB9"/>
    <w:rsid w:val="009A449F"/>
    <w:rsid w:val="009A4E65"/>
    <w:rsid w:val="009A6973"/>
    <w:rsid w:val="009A6ADB"/>
    <w:rsid w:val="009B17D0"/>
    <w:rsid w:val="009B2011"/>
    <w:rsid w:val="009B24A5"/>
    <w:rsid w:val="009B2DCE"/>
    <w:rsid w:val="009B3FA9"/>
    <w:rsid w:val="009B5835"/>
    <w:rsid w:val="009B5C29"/>
    <w:rsid w:val="009B6D05"/>
    <w:rsid w:val="009B6F7D"/>
    <w:rsid w:val="009B7870"/>
    <w:rsid w:val="009C1975"/>
    <w:rsid w:val="009C1C54"/>
    <w:rsid w:val="009C2207"/>
    <w:rsid w:val="009C303D"/>
    <w:rsid w:val="009C3933"/>
    <w:rsid w:val="009D0035"/>
    <w:rsid w:val="009D26C5"/>
    <w:rsid w:val="009D2863"/>
    <w:rsid w:val="009D5D1A"/>
    <w:rsid w:val="009D7674"/>
    <w:rsid w:val="009D780B"/>
    <w:rsid w:val="009D78FA"/>
    <w:rsid w:val="009E10F7"/>
    <w:rsid w:val="009E1143"/>
    <w:rsid w:val="009E1B58"/>
    <w:rsid w:val="009E1E21"/>
    <w:rsid w:val="009E2879"/>
    <w:rsid w:val="009E2D11"/>
    <w:rsid w:val="009E4AF5"/>
    <w:rsid w:val="009E4D4B"/>
    <w:rsid w:val="009E53C3"/>
    <w:rsid w:val="009E6E9E"/>
    <w:rsid w:val="009E74F9"/>
    <w:rsid w:val="009E77F0"/>
    <w:rsid w:val="009E7DE6"/>
    <w:rsid w:val="009F0189"/>
    <w:rsid w:val="009F06E0"/>
    <w:rsid w:val="009F0CF1"/>
    <w:rsid w:val="009F1917"/>
    <w:rsid w:val="009F2495"/>
    <w:rsid w:val="009F440B"/>
    <w:rsid w:val="009F4C5B"/>
    <w:rsid w:val="009F4FEF"/>
    <w:rsid w:val="009F64E6"/>
    <w:rsid w:val="009F6504"/>
    <w:rsid w:val="009F6C66"/>
    <w:rsid w:val="00A00572"/>
    <w:rsid w:val="00A0082F"/>
    <w:rsid w:val="00A00F30"/>
    <w:rsid w:val="00A031C7"/>
    <w:rsid w:val="00A07852"/>
    <w:rsid w:val="00A07AFB"/>
    <w:rsid w:val="00A107E6"/>
    <w:rsid w:val="00A113CB"/>
    <w:rsid w:val="00A11818"/>
    <w:rsid w:val="00A11924"/>
    <w:rsid w:val="00A121CC"/>
    <w:rsid w:val="00A12FF7"/>
    <w:rsid w:val="00A13F2F"/>
    <w:rsid w:val="00A13F7E"/>
    <w:rsid w:val="00A14B95"/>
    <w:rsid w:val="00A14E2A"/>
    <w:rsid w:val="00A14FF0"/>
    <w:rsid w:val="00A2003E"/>
    <w:rsid w:val="00A20C73"/>
    <w:rsid w:val="00A220C6"/>
    <w:rsid w:val="00A25448"/>
    <w:rsid w:val="00A26440"/>
    <w:rsid w:val="00A2690C"/>
    <w:rsid w:val="00A26B90"/>
    <w:rsid w:val="00A314C3"/>
    <w:rsid w:val="00A315BE"/>
    <w:rsid w:val="00A31772"/>
    <w:rsid w:val="00A3236B"/>
    <w:rsid w:val="00A36024"/>
    <w:rsid w:val="00A408F0"/>
    <w:rsid w:val="00A41775"/>
    <w:rsid w:val="00A4402F"/>
    <w:rsid w:val="00A4518E"/>
    <w:rsid w:val="00A45B28"/>
    <w:rsid w:val="00A469B7"/>
    <w:rsid w:val="00A500F8"/>
    <w:rsid w:val="00A502A0"/>
    <w:rsid w:val="00A50B2D"/>
    <w:rsid w:val="00A50BAA"/>
    <w:rsid w:val="00A512D8"/>
    <w:rsid w:val="00A514D8"/>
    <w:rsid w:val="00A52518"/>
    <w:rsid w:val="00A529B6"/>
    <w:rsid w:val="00A54C1D"/>
    <w:rsid w:val="00A5672F"/>
    <w:rsid w:val="00A57DFB"/>
    <w:rsid w:val="00A6037E"/>
    <w:rsid w:val="00A618E0"/>
    <w:rsid w:val="00A65679"/>
    <w:rsid w:val="00A6615B"/>
    <w:rsid w:val="00A66E7F"/>
    <w:rsid w:val="00A70EFD"/>
    <w:rsid w:val="00A722A3"/>
    <w:rsid w:val="00A7286A"/>
    <w:rsid w:val="00A738C6"/>
    <w:rsid w:val="00A738F7"/>
    <w:rsid w:val="00A73C3B"/>
    <w:rsid w:val="00A7412D"/>
    <w:rsid w:val="00A745DF"/>
    <w:rsid w:val="00A74EE1"/>
    <w:rsid w:val="00A758E0"/>
    <w:rsid w:val="00A75943"/>
    <w:rsid w:val="00A7694A"/>
    <w:rsid w:val="00A7720A"/>
    <w:rsid w:val="00A77C02"/>
    <w:rsid w:val="00A809C8"/>
    <w:rsid w:val="00A80BFC"/>
    <w:rsid w:val="00A81396"/>
    <w:rsid w:val="00A81A24"/>
    <w:rsid w:val="00A82D59"/>
    <w:rsid w:val="00A83A91"/>
    <w:rsid w:val="00A844B2"/>
    <w:rsid w:val="00A84567"/>
    <w:rsid w:val="00A8551B"/>
    <w:rsid w:val="00A857D6"/>
    <w:rsid w:val="00A85A95"/>
    <w:rsid w:val="00A8638C"/>
    <w:rsid w:val="00A903BF"/>
    <w:rsid w:val="00A91E48"/>
    <w:rsid w:val="00A92040"/>
    <w:rsid w:val="00A9249D"/>
    <w:rsid w:val="00A9298E"/>
    <w:rsid w:val="00A93095"/>
    <w:rsid w:val="00A935A3"/>
    <w:rsid w:val="00A94034"/>
    <w:rsid w:val="00A94DE3"/>
    <w:rsid w:val="00A960BA"/>
    <w:rsid w:val="00A97A66"/>
    <w:rsid w:val="00AA06DA"/>
    <w:rsid w:val="00AA4A30"/>
    <w:rsid w:val="00AA5833"/>
    <w:rsid w:val="00AA5F69"/>
    <w:rsid w:val="00AA63B9"/>
    <w:rsid w:val="00AA74E8"/>
    <w:rsid w:val="00AA799F"/>
    <w:rsid w:val="00AB076D"/>
    <w:rsid w:val="00AB0B6F"/>
    <w:rsid w:val="00AB14E4"/>
    <w:rsid w:val="00AB3F4A"/>
    <w:rsid w:val="00AB50A3"/>
    <w:rsid w:val="00AB67F0"/>
    <w:rsid w:val="00AB711C"/>
    <w:rsid w:val="00AB7C81"/>
    <w:rsid w:val="00AC11A9"/>
    <w:rsid w:val="00AC271D"/>
    <w:rsid w:val="00AC2B59"/>
    <w:rsid w:val="00AC3F05"/>
    <w:rsid w:val="00AC4BB9"/>
    <w:rsid w:val="00AC58B2"/>
    <w:rsid w:val="00AC5AA7"/>
    <w:rsid w:val="00AC6C3A"/>
    <w:rsid w:val="00AD024A"/>
    <w:rsid w:val="00AD4085"/>
    <w:rsid w:val="00AD54F5"/>
    <w:rsid w:val="00AD58D0"/>
    <w:rsid w:val="00AD7978"/>
    <w:rsid w:val="00AE2C3E"/>
    <w:rsid w:val="00AE406E"/>
    <w:rsid w:val="00AE42C0"/>
    <w:rsid w:val="00AE4992"/>
    <w:rsid w:val="00AE5720"/>
    <w:rsid w:val="00AE7780"/>
    <w:rsid w:val="00AF080D"/>
    <w:rsid w:val="00AF23FA"/>
    <w:rsid w:val="00AF6AC0"/>
    <w:rsid w:val="00AF6C50"/>
    <w:rsid w:val="00B0092A"/>
    <w:rsid w:val="00B00DEF"/>
    <w:rsid w:val="00B01104"/>
    <w:rsid w:val="00B01E2E"/>
    <w:rsid w:val="00B02EB5"/>
    <w:rsid w:val="00B05478"/>
    <w:rsid w:val="00B06BBC"/>
    <w:rsid w:val="00B06CDB"/>
    <w:rsid w:val="00B07CDC"/>
    <w:rsid w:val="00B07E62"/>
    <w:rsid w:val="00B10372"/>
    <w:rsid w:val="00B10B3E"/>
    <w:rsid w:val="00B10B74"/>
    <w:rsid w:val="00B12D60"/>
    <w:rsid w:val="00B13328"/>
    <w:rsid w:val="00B13D8C"/>
    <w:rsid w:val="00B14015"/>
    <w:rsid w:val="00B14A38"/>
    <w:rsid w:val="00B16BC2"/>
    <w:rsid w:val="00B17D0E"/>
    <w:rsid w:val="00B227A1"/>
    <w:rsid w:val="00B23016"/>
    <w:rsid w:val="00B241AF"/>
    <w:rsid w:val="00B24959"/>
    <w:rsid w:val="00B25904"/>
    <w:rsid w:val="00B2675C"/>
    <w:rsid w:val="00B26BBB"/>
    <w:rsid w:val="00B26F4A"/>
    <w:rsid w:val="00B31E13"/>
    <w:rsid w:val="00B32B62"/>
    <w:rsid w:val="00B33367"/>
    <w:rsid w:val="00B346F7"/>
    <w:rsid w:val="00B34C22"/>
    <w:rsid w:val="00B3688A"/>
    <w:rsid w:val="00B37F7F"/>
    <w:rsid w:val="00B43646"/>
    <w:rsid w:val="00B44C13"/>
    <w:rsid w:val="00B46490"/>
    <w:rsid w:val="00B468DC"/>
    <w:rsid w:val="00B50852"/>
    <w:rsid w:val="00B51523"/>
    <w:rsid w:val="00B5172D"/>
    <w:rsid w:val="00B5364D"/>
    <w:rsid w:val="00B55EF0"/>
    <w:rsid w:val="00B5652A"/>
    <w:rsid w:val="00B56B25"/>
    <w:rsid w:val="00B573A4"/>
    <w:rsid w:val="00B60F23"/>
    <w:rsid w:val="00B60F97"/>
    <w:rsid w:val="00B6177F"/>
    <w:rsid w:val="00B63809"/>
    <w:rsid w:val="00B66F39"/>
    <w:rsid w:val="00B676A8"/>
    <w:rsid w:val="00B71C32"/>
    <w:rsid w:val="00B71EC2"/>
    <w:rsid w:val="00B727E6"/>
    <w:rsid w:val="00B72B00"/>
    <w:rsid w:val="00B74AF1"/>
    <w:rsid w:val="00B76839"/>
    <w:rsid w:val="00B807B1"/>
    <w:rsid w:val="00B8181D"/>
    <w:rsid w:val="00B819D7"/>
    <w:rsid w:val="00B82BCE"/>
    <w:rsid w:val="00B83C62"/>
    <w:rsid w:val="00B850E4"/>
    <w:rsid w:val="00B94167"/>
    <w:rsid w:val="00B94AC9"/>
    <w:rsid w:val="00B956FB"/>
    <w:rsid w:val="00B95932"/>
    <w:rsid w:val="00B97057"/>
    <w:rsid w:val="00BA031F"/>
    <w:rsid w:val="00BA0529"/>
    <w:rsid w:val="00BA2BCB"/>
    <w:rsid w:val="00BA33E4"/>
    <w:rsid w:val="00BA43F7"/>
    <w:rsid w:val="00BA449E"/>
    <w:rsid w:val="00BA7338"/>
    <w:rsid w:val="00BB1938"/>
    <w:rsid w:val="00BB1C31"/>
    <w:rsid w:val="00BB2824"/>
    <w:rsid w:val="00BB2D89"/>
    <w:rsid w:val="00BB2FE1"/>
    <w:rsid w:val="00BB3581"/>
    <w:rsid w:val="00BB55A8"/>
    <w:rsid w:val="00BB5F59"/>
    <w:rsid w:val="00BB647A"/>
    <w:rsid w:val="00BB6B7B"/>
    <w:rsid w:val="00BC209D"/>
    <w:rsid w:val="00BC39C4"/>
    <w:rsid w:val="00BC490A"/>
    <w:rsid w:val="00BC5509"/>
    <w:rsid w:val="00BC64D4"/>
    <w:rsid w:val="00BC68C9"/>
    <w:rsid w:val="00BC747D"/>
    <w:rsid w:val="00BC7776"/>
    <w:rsid w:val="00BD040D"/>
    <w:rsid w:val="00BD11EE"/>
    <w:rsid w:val="00BD1ECA"/>
    <w:rsid w:val="00BD3CC8"/>
    <w:rsid w:val="00BD4390"/>
    <w:rsid w:val="00BD5D27"/>
    <w:rsid w:val="00BD6143"/>
    <w:rsid w:val="00BD729C"/>
    <w:rsid w:val="00BD7740"/>
    <w:rsid w:val="00BE07C0"/>
    <w:rsid w:val="00BE09AA"/>
    <w:rsid w:val="00BE1265"/>
    <w:rsid w:val="00BE1FA7"/>
    <w:rsid w:val="00BE2243"/>
    <w:rsid w:val="00BE2472"/>
    <w:rsid w:val="00BE29A7"/>
    <w:rsid w:val="00BE4152"/>
    <w:rsid w:val="00BE44F9"/>
    <w:rsid w:val="00BE48D6"/>
    <w:rsid w:val="00BE5FA4"/>
    <w:rsid w:val="00BE617C"/>
    <w:rsid w:val="00BE6F0E"/>
    <w:rsid w:val="00BE765D"/>
    <w:rsid w:val="00BF1818"/>
    <w:rsid w:val="00BF31E5"/>
    <w:rsid w:val="00BF34BB"/>
    <w:rsid w:val="00C0132A"/>
    <w:rsid w:val="00C013BC"/>
    <w:rsid w:val="00C01A4B"/>
    <w:rsid w:val="00C01B50"/>
    <w:rsid w:val="00C02D3E"/>
    <w:rsid w:val="00C03704"/>
    <w:rsid w:val="00C04C59"/>
    <w:rsid w:val="00C06A42"/>
    <w:rsid w:val="00C076FE"/>
    <w:rsid w:val="00C10B6F"/>
    <w:rsid w:val="00C10D9B"/>
    <w:rsid w:val="00C10F3B"/>
    <w:rsid w:val="00C10FFE"/>
    <w:rsid w:val="00C11FEB"/>
    <w:rsid w:val="00C12349"/>
    <w:rsid w:val="00C1244C"/>
    <w:rsid w:val="00C12896"/>
    <w:rsid w:val="00C12C60"/>
    <w:rsid w:val="00C12C7A"/>
    <w:rsid w:val="00C13F98"/>
    <w:rsid w:val="00C14FD0"/>
    <w:rsid w:val="00C15F05"/>
    <w:rsid w:val="00C219F1"/>
    <w:rsid w:val="00C21D46"/>
    <w:rsid w:val="00C233CF"/>
    <w:rsid w:val="00C24341"/>
    <w:rsid w:val="00C245D2"/>
    <w:rsid w:val="00C2684C"/>
    <w:rsid w:val="00C27A1E"/>
    <w:rsid w:val="00C27A7B"/>
    <w:rsid w:val="00C27CBD"/>
    <w:rsid w:val="00C30A47"/>
    <w:rsid w:val="00C314DB"/>
    <w:rsid w:val="00C31636"/>
    <w:rsid w:val="00C31DF8"/>
    <w:rsid w:val="00C31FC3"/>
    <w:rsid w:val="00C323B7"/>
    <w:rsid w:val="00C3324E"/>
    <w:rsid w:val="00C35C0A"/>
    <w:rsid w:val="00C36366"/>
    <w:rsid w:val="00C36476"/>
    <w:rsid w:val="00C3659B"/>
    <w:rsid w:val="00C4031F"/>
    <w:rsid w:val="00C4222D"/>
    <w:rsid w:val="00C435C4"/>
    <w:rsid w:val="00C450AA"/>
    <w:rsid w:val="00C4668B"/>
    <w:rsid w:val="00C518A5"/>
    <w:rsid w:val="00C51A4F"/>
    <w:rsid w:val="00C5255D"/>
    <w:rsid w:val="00C5713F"/>
    <w:rsid w:val="00C5782D"/>
    <w:rsid w:val="00C57AC0"/>
    <w:rsid w:val="00C57FD5"/>
    <w:rsid w:val="00C62809"/>
    <w:rsid w:val="00C63741"/>
    <w:rsid w:val="00C653B0"/>
    <w:rsid w:val="00C6730B"/>
    <w:rsid w:val="00C67B0B"/>
    <w:rsid w:val="00C7150F"/>
    <w:rsid w:val="00C72404"/>
    <w:rsid w:val="00C7554B"/>
    <w:rsid w:val="00C75FC1"/>
    <w:rsid w:val="00C7680C"/>
    <w:rsid w:val="00C76922"/>
    <w:rsid w:val="00C7705E"/>
    <w:rsid w:val="00C838E4"/>
    <w:rsid w:val="00C85FB5"/>
    <w:rsid w:val="00C861D7"/>
    <w:rsid w:val="00C923A4"/>
    <w:rsid w:val="00C9320A"/>
    <w:rsid w:val="00C9333D"/>
    <w:rsid w:val="00C93DD1"/>
    <w:rsid w:val="00C958F5"/>
    <w:rsid w:val="00C96602"/>
    <w:rsid w:val="00C9770E"/>
    <w:rsid w:val="00CA034A"/>
    <w:rsid w:val="00CA0897"/>
    <w:rsid w:val="00CA13F1"/>
    <w:rsid w:val="00CA1A16"/>
    <w:rsid w:val="00CA2050"/>
    <w:rsid w:val="00CA28C4"/>
    <w:rsid w:val="00CA31EF"/>
    <w:rsid w:val="00CA361C"/>
    <w:rsid w:val="00CA409A"/>
    <w:rsid w:val="00CA4629"/>
    <w:rsid w:val="00CA4C9C"/>
    <w:rsid w:val="00CA5E7F"/>
    <w:rsid w:val="00CA62DC"/>
    <w:rsid w:val="00CB2499"/>
    <w:rsid w:val="00CB3F89"/>
    <w:rsid w:val="00CB4D59"/>
    <w:rsid w:val="00CB5726"/>
    <w:rsid w:val="00CC090F"/>
    <w:rsid w:val="00CC0958"/>
    <w:rsid w:val="00CC1670"/>
    <w:rsid w:val="00CC1734"/>
    <w:rsid w:val="00CC336A"/>
    <w:rsid w:val="00CC375E"/>
    <w:rsid w:val="00CC4E7D"/>
    <w:rsid w:val="00CC5DD3"/>
    <w:rsid w:val="00CC6DBA"/>
    <w:rsid w:val="00CC7B42"/>
    <w:rsid w:val="00CD0271"/>
    <w:rsid w:val="00CD0A6E"/>
    <w:rsid w:val="00CD12A6"/>
    <w:rsid w:val="00CD22CA"/>
    <w:rsid w:val="00CD4D91"/>
    <w:rsid w:val="00CD631E"/>
    <w:rsid w:val="00CD63EF"/>
    <w:rsid w:val="00CD6B6E"/>
    <w:rsid w:val="00CD762F"/>
    <w:rsid w:val="00CE1912"/>
    <w:rsid w:val="00CE19C7"/>
    <w:rsid w:val="00CE1B83"/>
    <w:rsid w:val="00CE2709"/>
    <w:rsid w:val="00CE291B"/>
    <w:rsid w:val="00CE3E69"/>
    <w:rsid w:val="00CE54C3"/>
    <w:rsid w:val="00CE5BB2"/>
    <w:rsid w:val="00CE7739"/>
    <w:rsid w:val="00CE7E22"/>
    <w:rsid w:val="00CF1427"/>
    <w:rsid w:val="00CF22A3"/>
    <w:rsid w:val="00CF29AF"/>
    <w:rsid w:val="00CF3420"/>
    <w:rsid w:val="00CF3A98"/>
    <w:rsid w:val="00CF3C8D"/>
    <w:rsid w:val="00CF3DC6"/>
    <w:rsid w:val="00CF559A"/>
    <w:rsid w:val="00CF5F2A"/>
    <w:rsid w:val="00D01BD8"/>
    <w:rsid w:val="00D01F65"/>
    <w:rsid w:val="00D02071"/>
    <w:rsid w:val="00D02FCA"/>
    <w:rsid w:val="00D03489"/>
    <w:rsid w:val="00D04204"/>
    <w:rsid w:val="00D04CAD"/>
    <w:rsid w:val="00D06779"/>
    <w:rsid w:val="00D1147D"/>
    <w:rsid w:val="00D11CEB"/>
    <w:rsid w:val="00D11D1B"/>
    <w:rsid w:val="00D135E6"/>
    <w:rsid w:val="00D169E5"/>
    <w:rsid w:val="00D17C2E"/>
    <w:rsid w:val="00D21D2A"/>
    <w:rsid w:val="00D21FBC"/>
    <w:rsid w:val="00D234D1"/>
    <w:rsid w:val="00D250DC"/>
    <w:rsid w:val="00D26202"/>
    <w:rsid w:val="00D27CF8"/>
    <w:rsid w:val="00D30628"/>
    <w:rsid w:val="00D30F22"/>
    <w:rsid w:val="00D310BF"/>
    <w:rsid w:val="00D319C0"/>
    <w:rsid w:val="00D31F66"/>
    <w:rsid w:val="00D345F3"/>
    <w:rsid w:val="00D37FA1"/>
    <w:rsid w:val="00D46CE3"/>
    <w:rsid w:val="00D51A54"/>
    <w:rsid w:val="00D523CE"/>
    <w:rsid w:val="00D546CF"/>
    <w:rsid w:val="00D54A92"/>
    <w:rsid w:val="00D54E31"/>
    <w:rsid w:val="00D619B7"/>
    <w:rsid w:val="00D61E3F"/>
    <w:rsid w:val="00D63039"/>
    <w:rsid w:val="00D633C1"/>
    <w:rsid w:val="00D63C70"/>
    <w:rsid w:val="00D66235"/>
    <w:rsid w:val="00D663E2"/>
    <w:rsid w:val="00D67032"/>
    <w:rsid w:val="00D73147"/>
    <w:rsid w:val="00D749F2"/>
    <w:rsid w:val="00D75485"/>
    <w:rsid w:val="00D7556B"/>
    <w:rsid w:val="00D7637D"/>
    <w:rsid w:val="00D816CD"/>
    <w:rsid w:val="00D81BB6"/>
    <w:rsid w:val="00D82CF2"/>
    <w:rsid w:val="00D83C28"/>
    <w:rsid w:val="00D83FE3"/>
    <w:rsid w:val="00D86FC0"/>
    <w:rsid w:val="00D872C9"/>
    <w:rsid w:val="00D8784B"/>
    <w:rsid w:val="00D90CD9"/>
    <w:rsid w:val="00D92CBE"/>
    <w:rsid w:val="00D92E28"/>
    <w:rsid w:val="00D93B26"/>
    <w:rsid w:val="00D950B2"/>
    <w:rsid w:val="00D95679"/>
    <w:rsid w:val="00DA16F6"/>
    <w:rsid w:val="00DA21BD"/>
    <w:rsid w:val="00DA2519"/>
    <w:rsid w:val="00DA4099"/>
    <w:rsid w:val="00DA4339"/>
    <w:rsid w:val="00DA492E"/>
    <w:rsid w:val="00DA592C"/>
    <w:rsid w:val="00DA5B1A"/>
    <w:rsid w:val="00DA605C"/>
    <w:rsid w:val="00DA6F9B"/>
    <w:rsid w:val="00DA7030"/>
    <w:rsid w:val="00DB05BF"/>
    <w:rsid w:val="00DB0A34"/>
    <w:rsid w:val="00DB1012"/>
    <w:rsid w:val="00DB1105"/>
    <w:rsid w:val="00DB318C"/>
    <w:rsid w:val="00DB62D9"/>
    <w:rsid w:val="00DB66AA"/>
    <w:rsid w:val="00DB7164"/>
    <w:rsid w:val="00DB7B13"/>
    <w:rsid w:val="00DC36C9"/>
    <w:rsid w:val="00DC3D88"/>
    <w:rsid w:val="00DC4AF9"/>
    <w:rsid w:val="00DC59EB"/>
    <w:rsid w:val="00DC5FAF"/>
    <w:rsid w:val="00DC7F07"/>
    <w:rsid w:val="00DD1DBF"/>
    <w:rsid w:val="00DD2B96"/>
    <w:rsid w:val="00DD3106"/>
    <w:rsid w:val="00DD33DD"/>
    <w:rsid w:val="00DD3555"/>
    <w:rsid w:val="00DD3871"/>
    <w:rsid w:val="00DD76E7"/>
    <w:rsid w:val="00DE0E35"/>
    <w:rsid w:val="00DE1B9C"/>
    <w:rsid w:val="00DE1E36"/>
    <w:rsid w:val="00DE4839"/>
    <w:rsid w:val="00DE4DDD"/>
    <w:rsid w:val="00DE612F"/>
    <w:rsid w:val="00DE61B9"/>
    <w:rsid w:val="00DE75B3"/>
    <w:rsid w:val="00DE7E93"/>
    <w:rsid w:val="00DF123E"/>
    <w:rsid w:val="00DF1FA3"/>
    <w:rsid w:val="00DF27E4"/>
    <w:rsid w:val="00DF2D15"/>
    <w:rsid w:val="00DF3041"/>
    <w:rsid w:val="00DF37DC"/>
    <w:rsid w:val="00DF60E2"/>
    <w:rsid w:val="00DF621B"/>
    <w:rsid w:val="00DF65E4"/>
    <w:rsid w:val="00DF6DFF"/>
    <w:rsid w:val="00DF7E4E"/>
    <w:rsid w:val="00E000DA"/>
    <w:rsid w:val="00E00357"/>
    <w:rsid w:val="00E007DF"/>
    <w:rsid w:val="00E01782"/>
    <w:rsid w:val="00E01CAE"/>
    <w:rsid w:val="00E02BF2"/>
    <w:rsid w:val="00E02C16"/>
    <w:rsid w:val="00E03773"/>
    <w:rsid w:val="00E046FC"/>
    <w:rsid w:val="00E05A15"/>
    <w:rsid w:val="00E0730E"/>
    <w:rsid w:val="00E07D4C"/>
    <w:rsid w:val="00E12CBD"/>
    <w:rsid w:val="00E14519"/>
    <w:rsid w:val="00E15873"/>
    <w:rsid w:val="00E165E1"/>
    <w:rsid w:val="00E16878"/>
    <w:rsid w:val="00E168AE"/>
    <w:rsid w:val="00E16BEE"/>
    <w:rsid w:val="00E17936"/>
    <w:rsid w:val="00E17E41"/>
    <w:rsid w:val="00E2044B"/>
    <w:rsid w:val="00E25180"/>
    <w:rsid w:val="00E25AB0"/>
    <w:rsid w:val="00E25BAA"/>
    <w:rsid w:val="00E26090"/>
    <w:rsid w:val="00E2656F"/>
    <w:rsid w:val="00E269E3"/>
    <w:rsid w:val="00E272D9"/>
    <w:rsid w:val="00E30F2B"/>
    <w:rsid w:val="00E315B5"/>
    <w:rsid w:val="00E32EDC"/>
    <w:rsid w:val="00E345C6"/>
    <w:rsid w:val="00E3554D"/>
    <w:rsid w:val="00E35638"/>
    <w:rsid w:val="00E36545"/>
    <w:rsid w:val="00E37716"/>
    <w:rsid w:val="00E40AEF"/>
    <w:rsid w:val="00E410B4"/>
    <w:rsid w:val="00E41611"/>
    <w:rsid w:val="00E4301B"/>
    <w:rsid w:val="00E43778"/>
    <w:rsid w:val="00E439F1"/>
    <w:rsid w:val="00E4713D"/>
    <w:rsid w:val="00E47A42"/>
    <w:rsid w:val="00E47B89"/>
    <w:rsid w:val="00E509DB"/>
    <w:rsid w:val="00E51ACB"/>
    <w:rsid w:val="00E51B18"/>
    <w:rsid w:val="00E53193"/>
    <w:rsid w:val="00E5378F"/>
    <w:rsid w:val="00E53BB5"/>
    <w:rsid w:val="00E54560"/>
    <w:rsid w:val="00E54F67"/>
    <w:rsid w:val="00E60B1C"/>
    <w:rsid w:val="00E6204A"/>
    <w:rsid w:val="00E64587"/>
    <w:rsid w:val="00E647B6"/>
    <w:rsid w:val="00E652BD"/>
    <w:rsid w:val="00E67455"/>
    <w:rsid w:val="00E705FF"/>
    <w:rsid w:val="00E707C4"/>
    <w:rsid w:val="00E712E4"/>
    <w:rsid w:val="00E71A41"/>
    <w:rsid w:val="00E75245"/>
    <w:rsid w:val="00E75FC7"/>
    <w:rsid w:val="00E76564"/>
    <w:rsid w:val="00E7679D"/>
    <w:rsid w:val="00E76E7D"/>
    <w:rsid w:val="00E77469"/>
    <w:rsid w:val="00E7784C"/>
    <w:rsid w:val="00E840F6"/>
    <w:rsid w:val="00E84899"/>
    <w:rsid w:val="00E84C3A"/>
    <w:rsid w:val="00E85002"/>
    <w:rsid w:val="00E850AA"/>
    <w:rsid w:val="00E86F96"/>
    <w:rsid w:val="00E86FF9"/>
    <w:rsid w:val="00E910D0"/>
    <w:rsid w:val="00E91260"/>
    <w:rsid w:val="00E921EC"/>
    <w:rsid w:val="00E92257"/>
    <w:rsid w:val="00E92E5F"/>
    <w:rsid w:val="00E935B0"/>
    <w:rsid w:val="00E93FE0"/>
    <w:rsid w:val="00E966C9"/>
    <w:rsid w:val="00E979B0"/>
    <w:rsid w:val="00E97DEB"/>
    <w:rsid w:val="00EA03B2"/>
    <w:rsid w:val="00EA054E"/>
    <w:rsid w:val="00EA05C2"/>
    <w:rsid w:val="00EA10CD"/>
    <w:rsid w:val="00EA1E86"/>
    <w:rsid w:val="00EA32E9"/>
    <w:rsid w:val="00EA4C4B"/>
    <w:rsid w:val="00EA4D30"/>
    <w:rsid w:val="00EA57A5"/>
    <w:rsid w:val="00EB18E5"/>
    <w:rsid w:val="00EB2324"/>
    <w:rsid w:val="00EB43E5"/>
    <w:rsid w:val="00EB4C1F"/>
    <w:rsid w:val="00EB592F"/>
    <w:rsid w:val="00EB5E48"/>
    <w:rsid w:val="00EB6126"/>
    <w:rsid w:val="00EB6171"/>
    <w:rsid w:val="00EB6FDA"/>
    <w:rsid w:val="00EB7CA9"/>
    <w:rsid w:val="00EC0050"/>
    <w:rsid w:val="00EC19A5"/>
    <w:rsid w:val="00EC2A33"/>
    <w:rsid w:val="00EC3CF7"/>
    <w:rsid w:val="00EC4A97"/>
    <w:rsid w:val="00EC4BC8"/>
    <w:rsid w:val="00EC4FBE"/>
    <w:rsid w:val="00EC5670"/>
    <w:rsid w:val="00EC7270"/>
    <w:rsid w:val="00EC74B5"/>
    <w:rsid w:val="00ED1330"/>
    <w:rsid w:val="00ED2A77"/>
    <w:rsid w:val="00ED3DF9"/>
    <w:rsid w:val="00ED44EE"/>
    <w:rsid w:val="00ED4A52"/>
    <w:rsid w:val="00ED535F"/>
    <w:rsid w:val="00ED6B54"/>
    <w:rsid w:val="00ED6F55"/>
    <w:rsid w:val="00EE12D9"/>
    <w:rsid w:val="00EE1CB1"/>
    <w:rsid w:val="00EE1DE1"/>
    <w:rsid w:val="00EE1E98"/>
    <w:rsid w:val="00EE2180"/>
    <w:rsid w:val="00EE3B41"/>
    <w:rsid w:val="00EE3B52"/>
    <w:rsid w:val="00EE43C9"/>
    <w:rsid w:val="00EE50AF"/>
    <w:rsid w:val="00EE61DE"/>
    <w:rsid w:val="00EE68D5"/>
    <w:rsid w:val="00EE71CD"/>
    <w:rsid w:val="00EF1B1D"/>
    <w:rsid w:val="00EF4899"/>
    <w:rsid w:val="00EF674A"/>
    <w:rsid w:val="00EF68C4"/>
    <w:rsid w:val="00EF6D8D"/>
    <w:rsid w:val="00EF7998"/>
    <w:rsid w:val="00F00C39"/>
    <w:rsid w:val="00F01262"/>
    <w:rsid w:val="00F01A9D"/>
    <w:rsid w:val="00F0287C"/>
    <w:rsid w:val="00F0510F"/>
    <w:rsid w:val="00F0741E"/>
    <w:rsid w:val="00F07C70"/>
    <w:rsid w:val="00F07D3A"/>
    <w:rsid w:val="00F102BA"/>
    <w:rsid w:val="00F11609"/>
    <w:rsid w:val="00F11825"/>
    <w:rsid w:val="00F12628"/>
    <w:rsid w:val="00F138A8"/>
    <w:rsid w:val="00F14944"/>
    <w:rsid w:val="00F15086"/>
    <w:rsid w:val="00F155BD"/>
    <w:rsid w:val="00F15AEE"/>
    <w:rsid w:val="00F16A0B"/>
    <w:rsid w:val="00F172E9"/>
    <w:rsid w:val="00F1780C"/>
    <w:rsid w:val="00F26846"/>
    <w:rsid w:val="00F26AEB"/>
    <w:rsid w:val="00F26D94"/>
    <w:rsid w:val="00F26DAE"/>
    <w:rsid w:val="00F3032F"/>
    <w:rsid w:val="00F30559"/>
    <w:rsid w:val="00F3074C"/>
    <w:rsid w:val="00F31FCF"/>
    <w:rsid w:val="00F33A3A"/>
    <w:rsid w:val="00F34935"/>
    <w:rsid w:val="00F34AD9"/>
    <w:rsid w:val="00F37BAE"/>
    <w:rsid w:val="00F37F7D"/>
    <w:rsid w:val="00F4056B"/>
    <w:rsid w:val="00F40906"/>
    <w:rsid w:val="00F411B0"/>
    <w:rsid w:val="00F42E89"/>
    <w:rsid w:val="00F43772"/>
    <w:rsid w:val="00F43D1A"/>
    <w:rsid w:val="00F44834"/>
    <w:rsid w:val="00F44E1B"/>
    <w:rsid w:val="00F46D79"/>
    <w:rsid w:val="00F47A71"/>
    <w:rsid w:val="00F47F2D"/>
    <w:rsid w:val="00F47FA5"/>
    <w:rsid w:val="00F50345"/>
    <w:rsid w:val="00F51497"/>
    <w:rsid w:val="00F5156D"/>
    <w:rsid w:val="00F5174D"/>
    <w:rsid w:val="00F5187B"/>
    <w:rsid w:val="00F51AAC"/>
    <w:rsid w:val="00F55073"/>
    <w:rsid w:val="00F55545"/>
    <w:rsid w:val="00F57063"/>
    <w:rsid w:val="00F61337"/>
    <w:rsid w:val="00F62E56"/>
    <w:rsid w:val="00F64A16"/>
    <w:rsid w:val="00F656DC"/>
    <w:rsid w:val="00F65902"/>
    <w:rsid w:val="00F65DDA"/>
    <w:rsid w:val="00F65E51"/>
    <w:rsid w:val="00F65EF8"/>
    <w:rsid w:val="00F668C1"/>
    <w:rsid w:val="00F707A4"/>
    <w:rsid w:val="00F71E5F"/>
    <w:rsid w:val="00F71E9B"/>
    <w:rsid w:val="00F738E1"/>
    <w:rsid w:val="00F75D46"/>
    <w:rsid w:val="00F77B22"/>
    <w:rsid w:val="00F77CC0"/>
    <w:rsid w:val="00F80A3A"/>
    <w:rsid w:val="00F80C32"/>
    <w:rsid w:val="00F813D4"/>
    <w:rsid w:val="00F84292"/>
    <w:rsid w:val="00F85131"/>
    <w:rsid w:val="00F85CBB"/>
    <w:rsid w:val="00F85CE3"/>
    <w:rsid w:val="00F860F9"/>
    <w:rsid w:val="00F90673"/>
    <w:rsid w:val="00F90E32"/>
    <w:rsid w:val="00F91AAC"/>
    <w:rsid w:val="00F929B0"/>
    <w:rsid w:val="00F934AB"/>
    <w:rsid w:val="00F9422F"/>
    <w:rsid w:val="00F95890"/>
    <w:rsid w:val="00F9627E"/>
    <w:rsid w:val="00F962D1"/>
    <w:rsid w:val="00F96303"/>
    <w:rsid w:val="00F96340"/>
    <w:rsid w:val="00FA026A"/>
    <w:rsid w:val="00FA271F"/>
    <w:rsid w:val="00FA33E0"/>
    <w:rsid w:val="00FA33FA"/>
    <w:rsid w:val="00FA3C64"/>
    <w:rsid w:val="00FA3F36"/>
    <w:rsid w:val="00FA3FE0"/>
    <w:rsid w:val="00FA5131"/>
    <w:rsid w:val="00FA5F5C"/>
    <w:rsid w:val="00FA7578"/>
    <w:rsid w:val="00FA7811"/>
    <w:rsid w:val="00FB014E"/>
    <w:rsid w:val="00FB073B"/>
    <w:rsid w:val="00FB0934"/>
    <w:rsid w:val="00FB0AA4"/>
    <w:rsid w:val="00FB0F21"/>
    <w:rsid w:val="00FB13B2"/>
    <w:rsid w:val="00FB2468"/>
    <w:rsid w:val="00FB333B"/>
    <w:rsid w:val="00FB448F"/>
    <w:rsid w:val="00FB4CC3"/>
    <w:rsid w:val="00FB56AF"/>
    <w:rsid w:val="00FB6AA4"/>
    <w:rsid w:val="00FB72DB"/>
    <w:rsid w:val="00FB767B"/>
    <w:rsid w:val="00FC1AB3"/>
    <w:rsid w:val="00FC407A"/>
    <w:rsid w:val="00FC4A10"/>
    <w:rsid w:val="00FC65C2"/>
    <w:rsid w:val="00FC6FAE"/>
    <w:rsid w:val="00FD0109"/>
    <w:rsid w:val="00FD4432"/>
    <w:rsid w:val="00FD4F72"/>
    <w:rsid w:val="00FD705E"/>
    <w:rsid w:val="00FD776A"/>
    <w:rsid w:val="00FE0010"/>
    <w:rsid w:val="00FE0F82"/>
    <w:rsid w:val="00FE162F"/>
    <w:rsid w:val="00FE180B"/>
    <w:rsid w:val="00FE207A"/>
    <w:rsid w:val="00FE33C6"/>
    <w:rsid w:val="00FE4C0E"/>
    <w:rsid w:val="00FE50D9"/>
    <w:rsid w:val="00FE59FB"/>
    <w:rsid w:val="00FE5E47"/>
    <w:rsid w:val="00FE6484"/>
    <w:rsid w:val="00FE7C76"/>
    <w:rsid w:val="00FF0A0A"/>
    <w:rsid w:val="00FF113C"/>
    <w:rsid w:val="00FF1DEF"/>
    <w:rsid w:val="00FF20AB"/>
    <w:rsid w:val="00FF47A0"/>
    <w:rsid w:val="00FF48F6"/>
    <w:rsid w:val="00FF4C4F"/>
    <w:rsid w:val="00FF5E50"/>
    <w:rsid w:val="00FF7B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ED9F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List"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328"/>
    <w:pPr>
      <w:jc w:val="both"/>
    </w:pPr>
    <w:rPr>
      <w:rFonts w:asciiTheme="minorHAnsi" w:hAnsiTheme="minorHAnsi"/>
      <w:color w:val="1F497D"/>
      <w:sz w:val="22"/>
      <w:lang w:eastAsia="fr-FR"/>
    </w:rPr>
  </w:style>
  <w:style w:type="paragraph" w:styleId="Titre1">
    <w:name w:val="heading 1"/>
    <w:aliases w:val="überschrift 1,H1"/>
    <w:basedOn w:val="Normal"/>
    <w:next w:val="Normal"/>
    <w:link w:val="Titre1Car"/>
    <w:qFormat/>
    <w:rsid w:val="006C7BEB"/>
    <w:pPr>
      <w:keepNext/>
      <w:numPr>
        <w:numId w:val="3"/>
      </w:numPr>
      <w:spacing w:before="360" w:after="120"/>
      <w:outlineLvl w:val="0"/>
    </w:pPr>
    <w:rPr>
      <w:b/>
      <w:smallCaps/>
      <w:kern w:val="28"/>
      <w:sz w:val="32"/>
      <w:u w:val="single"/>
    </w:rPr>
  </w:style>
  <w:style w:type="paragraph" w:styleId="Titre2">
    <w:name w:val="heading 2"/>
    <w:aliases w:val="H2"/>
    <w:basedOn w:val="Normal"/>
    <w:next w:val="Normal"/>
    <w:link w:val="Titre2Car"/>
    <w:qFormat/>
    <w:rsid w:val="00F46D79"/>
    <w:pPr>
      <w:keepNext/>
      <w:numPr>
        <w:ilvl w:val="1"/>
        <w:numId w:val="3"/>
      </w:numPr>
      <w:spacing w:before="240" w:after="60"/>
      <w:outlineLvl w:val="1"/>
    </w:pPr>
    <w:rPr>
      <w:b/>
      <w:sz w:val="24"/>
    </w:rPr>
  </w:style>
  <w:style w:type="paragraph" w:styleId="Titre3">
    <w:name w:val="heading 3"/>
    <w:aliases w:val="H3,Heading,Heading v"/>
    <w:basedOn w:val="Titre2"/>
    <w:next w:val="Normal"/>
    <w:qFormat/>
    <w:rsid w:val="00F46D79"/>
    <w:pPr>
      <w:numPr>
        <w:ilvl w:val="2"/>
      </w:numPr>
      <w:outlineLvl w:val="2"/>
    </w:pPr>
    <w:rPr>
      <w:sz w:val="22"/>
    </w:rPr>
  </w:style>
  <w:style w:type="paragraph" w:styleId="Titre4">
    <w:name w:val="heading 4"/>
    <w:aliases w:val="H4"/>
    <w:basedOn w:val="Normal"/>
    <w:link w:val="Titre4Car"/>
    <w:qFormat/>
    <w:rsid w:val="009E2D11"/>
    <w:pPr>
      <w:keepNext/>
      <w:numPr>
        <w:ilvl w:val="3"/>
        <w:numId w:val="3"/>
      </w:numPr>
      <w:tabs>
        <w:tab w:val="left" w:pos="1009"/>
      </w:tabs>
      <w:spacing w:before="240" w:after="60"/>
      <w:outlineLvl w:val="3"/>
    </w:pPr>
    <w:rPr>
      <w:u w:val="single"/>
    </w:rPr>
  </w:style>
  <w:style w:type="paragraph" w:styleId="Titre5">
    <w:name w:val="heading 5"/>
    <w:aliases w:val="H5"/>
    <w:basedOn w:val="Normal"/>
    <w:link w:val="Titre5Car"/>
    <w:qFormat/>
    <w:rsid w:val="0005584D"/>
    <w:pPr>
      <w:numPr>
        <w:ilvl w:val="4"/>
        <w:numId w:val="3"/>
      </w:numPr>
      <w:spacing w:before="240" w:after="60"/>
      <w:ind w:left="1009" w:hanging="1009"/>
      <w:outlineLvl w:val="4"/>
    </w:pPr>
  </w:style>
  <w:style w:type="paragraph" w:styleId="Titre6">
    <w:name w:val="heading 6"/>
    <w:aliases w:val="H6"/>
    <w:basedOn w:val="Normal"/>
    <w:next w:val="Normal"/>
    <w:qFormat/>
    <w:pPr>
      <w:numPr>
        <w:ilvl w:val="5"/>
        <w:numId w:val="3"/>
      </w:numPr>
      <w:spacing w:before="240" w:after="60"/>
      <w:outlineLvl w:val="5"/>
    </w:pPr>
    <w:rPr>
      <w:rFonts w:ascii="Futura Bk BT" w:hAnsi="Futura Bk BT"/>
      <w:i/>
    </w:rPr>
  </w:style>
  <w:style w:type="paragraph" w:styleId="Titre7">
    <w:name w:val="heading 7"/>
    <w:aliases w:val="liste1"/>
    <w:basedOn w:val="Normal"/>
    <w:next w:val="Normal"/>
    <w:qFormat/>
    <w:pPr>
      <w:numPr>
        <w:ilvl w:val="6"/>
        <w:numId w:val="3"/>
      </w:numPr>
      <w:spacing w:before="240" w:after="60"/>
      <w:outlineLvl w:val="6"/>
    </w:pPr>
    <w:rPr>
      <w:rFonts w:ascii="Futura Md BT" w:hAnsi="Futura Md BT"/>
    </w:rPr>
  </w:style>
  <w:style w:type="paragraph" w:styleId="Titre8">
    <w:name w:val="heading 8"/>
    <w:aliases w:val="liste 2"/>
    <w:basedOn w:val="Normal"/>
    <w:next w:val="Normal"/>
    <w:qFormat/>
    <w:pPr>
      <w:numPr>
        <w:ilvl w:val="7"/>
        <w:numId w:val="3"/>
      </w:numPr>
      <w:spacing w:before="240" w:after="60"/>
      <w:outlineLvl w:val="7"/>
    </w:pPr>
    <w:rPr>
      <w:rFonts w:ascii="Futura Md BT" w:hAnsi="Futura Md BT"/>
      <w:i/>
    </w:rPr>
  </w:style>
  <w:style w:type="paragraph" w:styleId="Titre9">
    <w:name w:val="heading 9"/>
    <w:basedOn w:val="Normal"/>
    <w:next w:val="Normal"/>
    <w:qFormat/>
    <w:pPr>
      <w:numPr>
        <w:ilvl w:val="8"/>
        <w:numId w:val="3"/>
      </w:numPr>
      <w:spacing w:before="240" w:after="60"/>
      <w:outlineLvl w:val="8"/>
    </w:pPr>
    <w:rPr>
      <w:rFonts w:ascii="Futura Md BT" w:hAnsi="Futura Md BT"/>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rPr>
      <w:rFonts w:ascii="Futura Bk BT" w:hAnsi="Futura Bk BT"/>
      <w:sz w:val="16"/>
    </w:rPr>
  </w:style>
  <w:style w:type="character" w:styleId="Appeldenotedefin">
    <w:name w:val="endnote reference"/>
    <w:semiHidden/>
    <w:rPr>
      <w:rFonts w:ascii="Futura Bk BT" w:hAnsi="Futura Bk BT"/>
      <w:sz w:val="20"/>
      <w:vertAlign w:val="superscript"/>
    </w:rPr>
  </w:style>
  <w:style w:type="character" w:styleId="Appelnotedebasdep">
    <w:name w:val="footnote reference"/>
    <w:semiHidden/>
    <w:rPr>
      <w:rFonts w:ascii="Futura Bk BT" w:hAnsi="Futura Bk BT"/>
      <w:sz w:val="20"/>
      <w:vertAlign w:val="superscript"/>
    </w:rPr>
  </w:style>
  <w:style w:type="character" w:styleId="Numrodeligne">
    <w:name w:val="line number"/>
    <w:semiHidden/>
    <w:rPr>
      <w:rFonts w:ascii="Futura Md BT" w:hAnsi="Futura Md BT"/>
    </w:r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Futura Bk BT" w:hAnsi="Futura Bk BT"/>
      <w:lang w:eastAsia="fr-FR"/>
    </w:rPr>
  </w:style>
  <w:style w:type="paragraph" w:styleId="En-ttedemessage">
    <w:name w:val="Message Header"/>
    <w:basedOn w:val="Normal"/>
    <w:semiHidden/>
    <w:pPr>
      <w:ind w:left="1134" w:hanging="1134"/>
    </w:pPr>
    <w:rPr>
      <w:rFonts w:ascii="Futura Bk BT" w:hAnsi="Futura Bk BT"/>
      <w:sz w:val="24"/>
    </w:rPr>
  </w:style>
  <w:style w:type="character" w:styleId="Numrodepage">
    <w:name w:val="page number"/>
    <w:semiHidden/>
    <w:rPr>
      <w:rFonts w:ascii="Futura Bk BT" w:hAnsi="Futura Bk BT"/>
      <w:sz w:val="20"/>
    </w:rPr>
  </w:style>
  <w:style w:type="paragraph" w:styleId="Sous-titre">
    <w:name w:val="Subtitle"/>
    <w:basedOn w:val="Normal"/>
    <w:qFormat/>
    <w:pPr>
      <w:spacing w:after="60"/>
      <w:jc w:val="center"/>
    </w:pPr>
    <w:rPr>
      <w:rFonts w:ascii="Futura Md BT" w:hAnsi="Futura Md BT"/>
      <w:i/>
      <w:sz w:val="24"/>
    </w:rPr>
  </w:style>
  <w:style w:type="paragraph" w:styleId="Titre">
    <w:name w:val="Title"/>
    <w:basedOn w:val="Normal"/>
    <w:qFormat/>
    <w:pPr>
      <w:spacing w:before="240" w:after="60"/>
      <w:jc w:val="center"/>
    </w:pPr>
    <w:rPr>
      <w:b/>
      <w:kern w:val="28"/>
      <w:sz w:val="28"/>
      <w:u w:val="single"/>
    </w:rPr>
  </w:style>
  <w:style w:type="paragraph" w:styleId="TitreTR">
    <w:name w:val="toa heading"/>
    <w:basedOn w:val="Normal"/>
    <w:next w:val="Normal"/>
    <w:semiHidden/>
    <w:pPr>
      <w:spacing w:before="120"/>
    </w:pPr>
    <w:rPr>
      <w:rFonts w:ascii="Futura Md BT" w:hAnsi="Futura Md BT"/>
      <w:b/>
      <w:sz w:val="24"/>
    </w:rPr>
  </w:style>
  <w:style w:type="paragraph" w:styleId="TM8">
    <w:name w:val="toc 8"/>
    <w:basedOn w:val="Normal"/>
    <w:next w:val="Normal"/>
    <w:uiPriority w:val="39"/>
    <w:pPr>
      <w:tabs>
        <w:tab w:val="right" w:leader="dot" w:pos="8306"/>
      </w:tabs>
      <w:ind w:left="1400"/>
    </w:pPr>
  </w:style>
  <w:style w:type="paragraph" w:styleId="En-tte">
    <w:name w:val="header"/>
    <w:basedOn w:val="Normal"/>
    <w:semiHidden/>
    <w:pPr>
      <w:tabs>
        <w:tab w:val="center" w:pos="4153"/>
        <w:tab w:val="right" w:pos="8306"/>
      </w:tabs>
    </w:pPr>
  </w:style>
  <w:style w:type="paragraph" w:styleId="Pieddepage">
    <w:name w:val="footer"/>
    <w:basedOn w:val="Normal"/>
    <w:pPr>
      <w:tabs>
        <w:tab w:val="left" w:pos="6804"/>
      </w:tabs>
    </w:pPr>
    <w:rPr>
      <w:rFonts w:ascii="FuturaA Bk BT" w:hAnsi="FuturaA Bk BT"/>
      <w:sz w:val="14"/>
    </w:rPr>
  </w:style>
  <w:style w:type="paragraph" w:styleId="Lgende">
    <w:name w:val="caption"/>
    <w:aliases w:val="Legend_Figures,Légende_Figure"/>
    <w:basedOn w:val="Normal"/>
    <w:next w:val="Normal"/>
    <w:qFormat/>
    <w:pPr>
      <w:jc w:val="center"/>
    </w:pPr>
    <w:rPr>
      <w:i/>
      <w:iCs/>
      <w:lang w:val="fr-BE"/>
    </w:rPr>
  </w:style>
  <w:style w:type="paragraph" w:styleId="Corpsdetexte">
    <w:name w:val="Body Text"/>
    <w:basedOn w:val="Normal"/>
    <w:link w:val="CorpsdetexteCar"/>
    <w:uiPriority w:val="99"/>
    <w:semiHidden/>
    <w:pPr>
      <w:autoSpaceDE w:val="0"/>
      <w:autoSpaceDN w:val="0"/>
      <w:adjustRightInd w:val="0"/>
    </w:pPr>
    <w:rPr>
      <w:rFonts w:ascii="Helv" w:hAnsi="Helv"/>
      <w:color w:val="000000"/>
      <w:sz w:val="24"/>
    </w:rPr>
  </w:style>
  <w:style w:type="paragraph" w:styleId="Corpsdetexte2">
    <w:name w:val="Body Text 2"/>
    <w:basedOn w:val="Normal"/>
    <w:semiHidden/>
    <w:pPr>
      <w:autoSpaceDE w:val="0"/>
      <w:autoSpaceDN w:val="0"/>
      <w:adjustRightInd w:val="0"/>
    </w:pPr>
    <w:rPr>
      <w:rFonts w:ascii="Helv" w:hAnsi="Helv"/>
      <w:b/>
      <w:bCs/>
      <w:color w:val="000000"/>
      <w:sz w:val="24"/>
    </w:rPr>
  </w:style>
  <w:style w:type="paragraph" w:styleId="Corpsdetexte3">
    <w:name w:val="Body Text 3"/>
    <w:basedOn w:val="Normal"/>
    <w:semiHidden/>
    <w:pPr>
      <w:autoSpaceDE w:val="0"/>
      <w:autoSpaceDN w:val="0"/>
      <w:adjustRightInd w:val="0"/>
    </w:pPr>
    <w:rPr>
      <w:rFonts w:ascii="Helv" w:hAnsi="Helv"/>
      <w:b/>
      <w:bCs/>
      <w:i/>
      <w:iCs/>
      <w:color w:val="000000"/>
    </w:rPr>
  </w:style>
  <w:style w:type="paragraph" w:styleId="Notedebasdepage">
    <w:name w:val="footnote text"/>
    <w:basedOn w:val="Normal"/>
    <w:semiHidden/>
  </w:style>
  <w:style w:type="paragraph" w:styleId="Notedefin">
    <w:name w:val="endnote text"/>
    <w:basedOn w:val="Normal"/>
    <w:semiHidden/>
  </w:style>
  <w:style w:type="paragraph" w:styleId="Textedebulles">
    <w:name w:val="Balloon Text"/>
    <w:basedOn w:val="Normal"/>
    <w:link w:val="TextedebullesCar"/>
    <w:uiPriority w:val="99"/>
    <w:semiHidden/>
    <w:unhideWhenUsed/>
    <w:rsid w:val="00C13F98"/>
    <w:rPr>
      <w:rFonts w:ascii="Tahoma" w:hAnsi="Tahoma" w:cs="Tahoma"/>
      <w:sz w:val="16"/>
      <w:szCs w:val="16"/>
    </w:rPr>
  </w:style>
  <w:style w:type="character" w:customStyle="1" w:styleId="TextedebullesCar">
    <w:name w:val="Texte de bulles Car"/>
    <w:link w:val="Textedebulles"/>
    <w:uiPriority w:val="99"/>
    <w:semiHidden/>
    <w:rsid w:val="00C13F98"/>
    <w:rPr>
      <w:rFonts w:ascii="Tahoma" w:hAnsi="Tahoma" w:cs="Tahoma"/>
      <w:sz w:val="16"/>
      <w:szCs w:val="16"/>
      <w:lang w:eastAsia="fr-FR"/>
    </w:rPr>
  </w:style>
  <w:style w:type="paragraph" w:styleId="Paragraphedeliste">
    <w:name w:val="List Paragraph"/>
    <w:basedOn w:val="Normal"/>
    <w:uiPriority w:val="34"/>
    <w:qFormat/>
    <w:rsid w:val="00E47A42"/>
    <w:pPr>
      <w:spacing w:after="80"/>
      <w:ind w:left="720"/>
      <w:contextualSpacing/>
    </w:pPr>
    <w:rPr>
      <w:lang w:val="fr-BE" w:eastAsia="de-DE"/>
    </w:rPr>
  </w:style>
  <w:style w:type="table" w:styleId="Tramemoyenne2-Accent1">
    <w:name w:val="Medium Shading 2 Accent 1"/>
    <w:basedOn w:val="TableauNormal"/>
    <w:uiPriority w:val="64"/>
    <w:rsid w:val="00C12896"/>
    <w:rPr>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Commentaire">
    <w:name w:val="annotation text"/>
    <w:basedOn w:val="Normal"/>
    <w:link w:val="CommentaireCar"/>
    <w:uiPriority w:val="99"/>
    <w:rsid w:val="00C12896"/>
    <w:pPr>
      <w:spacing w:after="80"/>
    </w:pPr>
    <w:rPr>
      <w:rFonts w:ascii="Verdana" w:hAnsi="Verdana"/>
      <w:lang w:val="fr-BE" w:eastAsia="de-DE"/>
    </w:rPr>
  </w:style>
  <w:style w:type="character" w:customStyle="1" w:styleId="CommentaireCar">
    <w:name w:val="Commentaire Car"/>
    <w:link w:val="Commentaire"/>
    <w:uiPriority w:val="99"/>
    <w:rsid w:val="00C12896"/>
    <w:rPr>
      <w:rFonts w:ascii="Verdana" w:hAnsi="Verdana"/>
      <w:lang w:eastAsia="de-DE"/>
    </w:rPr>
  </w:style>
  <w:style w:type="table" w:styleId="Tramemoyenne2-Accent5">
    <w:name w:val="Medium Shading 2 Accent 5"/>
    <w:basedOn w:val="TableauNormal"/>
    <w:uiPriority w:val="64"/>
    <w:rsid w:val="00294184"/>
    <w:rPr>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CF3DC6"/>
    <w:pPr>
      <w:jc w:val="both"/>
    </w:pPr>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CF3DC6"/>
    <w:pPr>
      <w:keepLines/>
      <w:numPr>
        <w:numId w:val="0"/>
      </w:numPr>
      <w:spacing w:before="480" w:after="0" w:line="276" w:lineRule="auto"/>
      <w:outlineLvl w:val="9"/>
    </w:pPr>
    <w:rPr>
      <w:rFonts w:ascii="Cambria" w:hAnsi="Cambria"/>
      <w:bCs/>
      <w:color w:val="365F91"/>
      <w:kern w:val="0"/>
      <w:sz w:val="28"/>
      <w:szCs w:val="28"/>
      <w:u w:val="none"/>
      <w:lang w:val="fr-BE" w:eastAsia="fr-BE"/>
    </w:rPr>
  </w:style>
  <w:style w:type="paragraph" w:styleId="TM1">
    <w:name w:val="toc 1"/>
    <w:basedOn w:val="Normal"/>
    <w:next w:val="Normal"/>
    <w:autoRedefine/>
    <w:uiPriority w:val="39"/>
    <w:unhideWhenUsed/>
    <w:qFormat/>
    <w:rsid w:val="00CF3DC6"/>
  </w:style>
  <w:style w:type="paragraph" w:styleId="TM2">
    <w:name w:val="toc 2"/>
    <w:basedOn w:val="Normal"/>
    <w:next w:val="Normal"/>
    <w:autoRedefine/>
    <w:uiPriority w:val="39"/>
    <w:unhideWhenUsed/>
    <w:qFormat/>
    <w:rsid w:val="00CF3DC6"/>
    <w:pPr>
      <w:ind w:left="200"/>
    </w:pPr>
  </w:style>
  <w:style w:type="paragraph" w:styleId="TM3">
    <w:name w:val="toc 3"/>
    <w:basedOn w:val="Normal"/>
    <w:next w:val="Normal"/>
    <w:autoRedefine/>
    <w:uiPriority w:val="39"/>
    <w:unhideWhenUsed/>
    <w:qFormat/>
    <w:rsid w:val="00CF3DC6"/>
    <w:pPr>
      <w:ind w:left="400"/>
    </w:pPr>
  </w:style>
  <w:style w:type="character" w:styleId="Lienhypertexte">
    <w:name w:val="Hyperlink"/>
    <w:uiPriority w:val="99"/>
    <w:unhideWhenUsed/>
    <w:rsid w:val="00CF3DC6"/>
    <w:rPr>
      <w:color w:val="0000FF"/>
      <w:u w:val="single"/>
    </w:rPr>
  </w:style>
  <w:style w:type="character" w:customStyle="1" w:styleId="Titre4Car">
    <w:name w:val="Titre 4 Car"/>
    <w:aliases w:val="H4 Car"/>
    <w:link w:val="Titre4"/>
    <w:rsid w:val="009E2D11"/>
    <w:rPr>
      <w:rFonts w:asciiTheme="minorHAnsi" w:hAnsiTheme="minorHAnsi"/>
      <w:color w:val="1F497D"/>
      <w:sz w:val="22"/>
      <w:u w:val="single"/>
      <w:lang w:eastAsia="fr-FR"/>
    </w:rPr>
  </w:style>
  <w:style w:type="character" w:customStyle="1" w:styleId="apple-converted-space">
    <w:name w:val="apple-converted-space"/>
    <w:rsid w:val="005E12E9"/>
  </w:style>
  <w:style w:type="paragraph" w:customStyle="1" w:styleId="RpondretransfrerDeDate">
    <w:name w:val="Répondre/transférer  À : De : Date :"/>
    <w:basedOn w:val="Normal"/>
    <w:rsid w:val="00771919"/>
    <w:pPr>
      <w:jc w:val="left"/>
    </w:pPr>
    <w:rPr>
      <w:rFonts w:eastAsiaTheme="minorHAnsi" w:cstheme="minorBidi"/>
      <w:color w:val="auto"/>
      <w:szCs w:val="22"/>
      <w:lang w:eastAsia="en-US"/>
    </w:rPr>
  </w:style>
  <w:style w:type="paragraph" w:styleId="Liste">
    <w:name w:val="List"/>
    <w:aliases w:val="Liste à puce"/>
    <w:basedOn w:val="Normal"/>
    <w:uiPriority w:val="99"/>
    <w:unhideWhenUsed/>
    <w:qFormat/>
    <w:rsid w:val="0055209E"/>
    <w:pPr>
      <w:ind w:left="283" w:hanging="283"/>
      <w:jc w:val="left"/>
    </w:pPr>
    <w:rPr>
      <w:rFonts w:eastAsiaTheme="minorHAnsi" w:cstheme="minorBidi"/>
      <w:color w:val="auto"/>
      <w:szCs w:val="22"/>
      <w:lang w:eastAsia="en-US"/>
    </w:rPr>
  </w:style>
  <w:style w:type="paragraph" w:styleId="Objetducommentaire">
    <w:name w:val="annotation subject"/>
    <w:basedOn w:val="Commentaire"/>
    <w:next w:val="Commentaire"/>
    <w:link w:val="ObjetducommentaireCar"/>
    <w:uiPriority w:val="99"/>
    <w:semiHidden/>
    <w:unhideWhenUsed/>
    <w:rsid w:val="008840FD"/>
    <w:pPr>
      <w:spacing w:after="0"/>
    </w:pPr>
    <w:rPr>
      <w:rFonts w:ascii="Alstom" w:hAnsi="Alstom"/>
      <w:b/>
      <w:bCs/>
      <w:sz w:val="20"/>
      <w:lang w:val="en-GB" w:eastAsia="fr-FR"/>
    </w:rPr>
  </w:style>
  <w:style w:type="character" w:customStyle="1" w:styleId="ObjetducommentaireCar">
    <w:name w:val="Objet du commentaire Car"/>
    <w:basedOn w:val="CommentaireCar"/>
    <w:link w:val="Objetducommentaire"/>
    <w:uiPriority w:val="99"/>
    <w:semiHidden/>
    <w:rsid w:val="008840FD"/>
    <w:rPr>
      <w:rFonts w:ascii="Alstom" w:hAnsi="Alstom"/>
      <w:b/>
      <w:bCs/>
      <w:color w:val="1F497D"/>
      <w:lang w:eastAsia="fr-FR"/>
    </w:rPr>
  </w:style>
  <w:style w:type="paragraph" w:styleId="Rvision">
    <w:name w:val="Revision"/>
    <w:hidden/>
    <w:uiPriority w:val="99"/>
    <w:semiHidden/>
    <w:rsid w:val="008840FD"/>
    <w:rPr>
      <w:rFonts w:ascii="Alstom" w:hAnsi="Alstom"/>
      <w:color w:val="1F497D"/>
      <w:sz w:val="22"/>
      <w:lang w:eastAsia="fr-FR"/>
    </w:rPr>
  </w:style>
  <w:style w:type="character" w:styleId="Rfrenceintense">
    <w:name w:val="Intense Reference"/>
    <w:basedOn w:val="Policepardfaut"/>
    <w:uiPriority w:val="32"/>
    <w:qFormat/>
    <w:rsid w:val="00D54E31"/>
    <w:rPr>
      <w:b/>
      <w:bCs/>
      <w:smallCaps/>
      <w:color w:val="C0504D" w:themeColor="accent2"/>
      <w:spacing w:val="5"/>
      <w:u w:val="single"/>
    </w:rPr>
  </w:style>
  <w:style w:type="character" w:styleId="Rfrenceple">
    <w:name w:val="Subtle Reference"/>
    <w:basedOn w:val="Policepardfaut"/>
    <w:uiPriority w:val="31"/>
    <w:qFormat/>
    <w:rsid w:val="00D54E31"/>
    <w:rPr>
      <w:smallCaps/>
      <w:color w:val="C0504D" w:themeColor="accent2"/>
      <w:u w:val="single"/>
    </w:rPr>
  </w:style>
  <w:style w:type="paragraph" w:styleId="Listepuces">
    <w:name w:val="List Bullet"/>
    <w:basedOn w:val="Normal"/>
    <w:uiPriority w:val="99"/>
    <w:unhideWhenUsed/>
    <w:rsid w:val="000F4219"/>
    <w:pPr>
      <w:numPr>
        <w:numId w:val="1"/>
      </w:numPr>
      <w:ind w:left="1378" w:hanging="357"/>
      <w:contextualSpacing/>
    </w:pPr>
  </w:style>
  <w:style w:type="character" w:customStyle="1" w:styleId="CorpsdetexteCar">
    <w:name w:val="Corps de texte Car"/>
    <w:basedOn w:val="Policepardfaut"/>
    <w:link w:val="Corpsdetexte"/>
    <w:uiPriority w:val="99"/>
    <w:semiHidden/>
    <w:rsid w:val="000F4219"/>
    <w:rPr>
      <w:rFonts w:ascii="Helv" w:hAnsi="Helv"/>
      <w:color w:val="000000"/>
      <w:sz w:val="24"/>
      <w:lang w:eastAsia="fr-FR"/>
    </w:rPr>
  </w:style>
  <w:style w:type="paragraph" w:styleId="Listepuces2">
    <w:name w:val="List Bullet 2"/>
    <w:basedOn w:val="Normal"/>
    <w:uiPriority w:val="99"/>
    <w:unhideWhenUsed/>
    <w:rsid w:val="00476F18"/>
    <w:pPr>
      <w:numPr>
        <w:numId w:val="2"/>
      </w:numPr>
      <w:contextualSpacing/>
    </w:pPr>
  </w:style>
  <w:style w:type="paragraph" w:styleId="NormalWeb">
    <w:name w:val="Normal (Web)"/>
    <w:basedOn w:val="Normal"/>
    <w:uiPriority w:val="99"/>
    <w:unhideWhenUsed/>
    <w:rsid w:val="001B38FE"/>
    <w:pPr>
      <w:spacing w:before="100" w:beforeAutospacing="1" w:after="100" w:afterAutospacing="1"/>
      <w:jc w:val="left"/>
    </w:pPr>
    <w:rPr>
      <w:rFonts w:ascii="Times New Roman" w:hAnsi="Times New Roman"/>
      <w:color w:val="auto"/>
      <w:sz w:val="24"/>
      <w:szCs w:val="24"/>
      <w:lang w:eastAsia="en-GB"/>
    </w:rPr>
  </w:style>
  <w:style w:type="character" w:styleId="Lienhypertextesuivivisit">
    <w:name w:val="FollowedHyperlink"/>
    <w:basedOn w:val="Policepardfaut"/>
    <w:uiPriority w:val="99"/>
    <w:semiHidden/>
    <w:unhideWhenUsed/>
    <w:rsid w:val="00473F7F"/>
    <w:rPr>
      <w:color w:val="800080" w:themeColor="followedHyperlink"/>
      <w:u w:val="single"/>
    </w:rPr>
  </w:style>
  <w:style w:type="paragraph" w:customStyle="1" w:styleId="Titresignataire2">
    <w:name w:val="Titre signataire 2"/>
    <w:basedOn w:val="Titre1"/>
    <w:rsid w:val="004B5AE1"/>
    <w:pPr>
      <w:spacing w:after="240" w:line="288" w:lineRule="auto"/>
      <w:jc w:val="center"/>
      <w:outlineLvl w:val="9"/>
    </w:pPr>
    <w:rPr>
      <w:rFonts w:ascii="Arial" w:hAnsi="Arial"/>
      <w:smallCaps w:val="0"/>
      <w:color w:val="auto"/>
      <w:kern w:val="0"/>
      <w:sz w:val="28"/>
      <w:u w:val="none"/>
      <w:lang w:eastAsia="de-DE"/>
    </w:rPr>
  </w:style>
  <w:style w:type="paragraph" w:customStyle="1" w:styleId="Titresignataire3">
    <w:name w:val="Titre signataire 3"/>
    <w:basedOn w:val="Normal"/>
    <w:rsid w:val="004B5AE1"/>
    <w:pPr>
      <w:tabs>
        <w:tab w:val="left" w:pos="709"/>
        <w:tab w:val="left" w:pos="851"/>
      </w:tabs>
      <w:spacing w:before="240" w:after="240" w:line="288" w:lineRule="auto"/>
      <w:jc w:val="left"/>
    </w:pPr>
    <w:rPr>
      <w:rFonts w:ascii="Arial" w:hAnsi="Arial"/>
      <w:color w:val="auto"/>
      <w:lang w:eastAsia="de-DE"/>
    </w:rPr>
  </w:style>
  <w:style w:type="character" w:customStyle="1" w:styleId="Titre5Car">
    <w:name w:val="Titre 5 Car"/>
    <w:aliases w:val="H5 Car"/>
    <w:basedOn w:val="Policepardfaut"/>
    <w:link w:val="Titre5"/>
    <w:rsid w:val="0005584D"/>
    <w:rPr>
      <w:rFonts w:asciiTheme="minorHAnsi" w:hAnsiTheme="minorHAnsi"/>
      <w:color w:val="1F497D"/>
      <w:sz w:val="22"/>
      <w:lang w:eastAsia="fr-FR"/>
    </w:rPr>
  </w:style>
  <w:style w:type="character" w:styleId="Textedelespacerserv">
    <w:name w:val="Placeholder Text"/>
    <w:basedOn w:val="Policepardfaut"/>
    <w:uiPriority w:val="99"/>
    <w:semiHidden/>
    <w:rsid w:val="00A2003E"/>
    <w:rPr>
      <w:color w:val="808080"/>
    </w:rPr>
  </w:style>
  <w:style w:type="paragraph" w:styleId="Sansinterligne">
    <w:name w:val="No Spacing"/>
    <w:uiPriority w:val="1"/>
    <w:qFormat/>
    <w:rsid w:val="0041796F"/>
    <w:rPr>
      <w:rFonts w:ascii="Calibri" w:hAnsi="Calibri"/>
      <w:sz w:val="22"/>
      <w:szCs w:val="22"/>
      <w:lang w:eastAsia="en-US"/>
    </w:rPr>
  </w:style>
  <w:style w:type="paragraph" w:customStyle="1" w:styleId="note">
    <w:name w:val="note"/>
    <w:basedOn w:val="Normal"/>
    <w:rsid w:val="004B1284"/>
    <w:pPr>
      <w:numPr>
        <w:numId w:val="4"/>
      </w:numPr>
      <w:spacing w:after="60" w:line="312" w:lineRule="auto"/>
    </w:pPr>
    <w:rPr>
      <w:rFonts w:ascii="Alstom" w:hAnsi="Alstom"/>
      <w:color w:val="auto"/>
      <w:sz w:val="20"/>
      <w:szCs w:val="24"/>
      <w:lang w:val="en-US" w:eastAsia="en-US"/>
    </w:rPr>
  </w:style>
  <w:style w:type="paragraph" w:styleId="Textebrut">
    <w:name w:val="Plain Text"/>
    <w:basedOn w:val="Normal"/>
    <w:link w:val="TextebrutCar"/>
    <w:unhideWhenUsed/>
    <w:rsid w:val="00A514D8"/>
    <w:pPr>
      <w:jc w:val="left"/>
    </w:pPr>
    <w:rPr>
      <w:rFonts w:ascii="Calibri" w:hAnsi="Calibri"/>
      <w:color w:val="auto"/>
      <w:szCs w:val="21"/>
      <w:lang w:val="fr-BE" w:eastAsia="fr-BE"/>
    </w:rPr>
  </w:style>
  <w:style w:type="character" w:customStyle="1" w:styleId="TextebrutCar">
    <w:name w:val="Texte brut Car"/>
    <w:basedOn w:val="Policepardfaut"/>
    <w:link w:val="Textebrut"/>
    <w:rsid w:val="00A514D8"/>
    <w:rPr>
      <w:rFonts w:ascii="Calibri" w:hAnsi="Calibri"/>
      <w:sz w:val="22"/>
      <w:szCs w:val="21"/>
      <w:lang w:val="fr-BE" w:eastAsia="fr-BE"/>
    </w:rPr>
  </w:style>
  <w:style w:type="paragraph" w:customStyle="1" w:styleId="Indent1">
    <w:name w:val="Indent 1"/>
    <w:basedOn w:val="Normal"/>
    <w:rsid w:val="00425AA7"/>
    <w:pPr>
      <w:spacing w:before="60" w:after="120" w:line="288" w:lineRule="auto"/>
      <w:ind w:left="1417" w:hanging="283"/>
    </w:pPr>
    <w:rPr>
      <w:rFonts w:ascii="Arial" w:hAnsi="Arial"/>
      <w:color w:val="auto"/>
      <w:lang w:eastAsia="de-DE"/>
    </w:rPr>
  </w:style>
  <w:style w:type="paragraph" w:customStyle="1" w:styleId="Indent2">
    <w:name w:val="Indent 2"/>
    <w:basedOn w:val="Normal"/>
    <w:rsid w:val="00425AA7"/>
    <w:pPr>
      <w:spacing w:after="120" w:line="288" w:lineRule="auto"/>
    </w:pPr>
    <w:rPr>
      <w:rFonts w:ascii="Arial" w:hAnsi="Arial"/>
      <w:color w:val="auto"/>
      <w:lang w:eastAsia="de-DE"/>
    </w:rPr>
  </w:style>
  <w:style w:type="paragraph" w:styleId="Retraitnormal">
    <w:name w:val="Normal Indent"/>
    <w:basedOn w:val="Normal"/>
    <w:next w:val="Titre4"/>
    <w:semiHidden/>
    <w:rsid w:val="00425AA7"/>
    <w:pPr>
      <w:spacing w:before="60" w:after="120" w:line="288" w:lineRule="auto"/>
      <w:ind w:left="1134"/>
    </w:pPr>
    <w:rPr>
      <w:rFonts w:ascii="Arial" w:hAnsi="Arial"/>
      <w:color w:val="auto"/>
      <w:lang w:eastAsia="de-DE"/>
    </w:rPr>
  </w:style>
  <w:style w:type="paragraph" w:customStyle="1" w:styleId="Titresignataire1">
    <w:name w:val="Titre signataire 1"/>
    <w:basedOn w:val="Titresignataire2"/>
    <w:rsid w:val="00425AA7"/>
    <w:pPr>
      <w:keepNext w:val="0"/>
      <w:spacing w:before="600" w:after="600"/>
      <w:ind w:left="567" w:right="567"/>
    </w:pPr>
    <w:rPr>
      <w:sz w:val="36"/>
    </w:rPr>
  </w:style>
  <w:style w:type="character" w:customStyle="1" w:styleId="TitreCar">
    <w:name w:val="Titre Car"/>
    <w:rsid w:val="00425AA7"/>
    <w:rPr>
      <w:rFonts w:ascii="Cambria" w:eastAsia="Times New Roman" w:hAnsi="Cambria" w:cs="Times New Roman"/>
      <w:b/>
      <w:bCs/>
      <w:color w:val="002060"/>
      <w:kern w:val="28"/>
      <w:sz w:val="32"/>
      <w:szCs w:val="32"/>
      <w:lang w:eastAsia="de-DE"/>
    </w:rPr>
  </w:style>
  <w:style w:type="paragraph" w:customStyle="1" w:styleId="Author">
    <w:name w:val="Author"/>
    <w:basedOn w:val="Normal"/>
    <w:rsid w:val="00425AA7"/>
    <w:pPr>
      <w:spacing w:before="120" w:after="120" w:line="288" w:lineRule="auto"/>
      <w:jc w:val="center"/>
    </w:pPr>
    <w:rPr>
      <w:rFonts w:ascii="Arial" w:hAnsi="Arial"/>
      <w:noProof/>
      <w:color w:val="auto"/>
      <w:lang w:eastAsia="de-DE"/>
    </w:rPr>
  </w:style>
  <w:style w:type="character" w:customStyle="1" w:styleId="Titre3Car">
    <w:name w:val="Titre 3 Car"/>
    <w:rsid w:val="00425AA7"/>
    <w:rPr>
      <w:rFonts w:ascii="Arial Narrow" w:hAnsi="Arial Narrow"/>
      <w:b/>
      <w:color w:val="002060"/>
      <w:sz w:val="24"/>
      <w:lang w:eastAsia="de-DE"/>
    </w:rPr>
  </w:style>
  <w:style w:type="paragraph" w:styleId="TM4">
    <w:name w:val="toc 4"/>
    <w:basedOn w:val="Normal"/>
    <w:next w:val="Normal"/>
    <w:autoRedefine/>
    <w:uiPriority w:val="39"/>
    <w:rsid w:val="00425AA7"/>
    <w:pPr>
      <w:spacing w:after="120" w:line="288" w:lineRule="auto"/>
      <w:ind w:left="660"/>
    </w:pPr>
    <w:rPr>
      <w:rFonts w:ascii="Arial" w:hAnsi="Arial"/>
      <w:color w:val="auto"/>
      <w:lang w:eastAsia="de-DE"/>
    </w:rPr>
  </w:style>
  <w:style w:type="paragraph" w:styleId="TM5">
    <w:name w:val="toc 5"/>
    <w:basedOn w:val="Normal"/>
    <w:next w:val="Normal"/>
    <w:autoRedefine/>
    <w:uiPriority w:val="39"/>
    <w:rsid w:val="00425AA7"/>
    <w:pPr>
      <w:spacing w:after="120" w:line="288" w:lineRule="auto"/>
      <w:ind w:left="880"/>
    </w:pPr>
    <w:rPr>
      <w:rFonts w:ascii="Arial" w:hAnsi="Arial"/>
      <w:color w:val="auto"/>
      <w:lang w:eastAsia="de-DE"/>
    </w:rPr>
  </w:style>
  <w:style w:type="paragraph" w:styleId="TM6">
    <w:name w:val="toc 6"/>
    <w:basedOn w:val="Normal"/>
    <w:next w:val="Normal"/>
    <w:autoRedefine/>
    <w:uiPriority w:val="39"/>
    <w:rsid w:val="00425AA7"/>
    <w:pPr>
      <w:spacing w:after="120" w:line="288" w:lineRule="auto"/>
      <w:ind w:left="1100"/>
    </w:pPr>
    <w:rPr>
      <w:rFonts w:ascii="Arial" w:hAnsi="Arial"/>
      <w:color w:val="auto"/>
      <w:lang w:eastAsia="de-DE"/>
    </w:rPr>
  </w:style>
  <w:style w:type="paragraph" w:styleId="TM7">
    <w:name w:val="toc 7"/>
    <w:basedOn w:val="Normal"/>
    <w:next w:val="Normal"/>
    <w:autoRedefine/>
    <w:uiPriority w:val="39"/>
    <w:rsid w:val="00425AA7"/>
    <w:pPr>
      <w:spacing w:after="120" w:line="288" w:lineRule="auto"/>
      <w:ind w:left="1320"/>
    </w:pPr>
    <w:rPr>
      <w:rFonts w:ascii="Arial" w:hAnsi="Arial"/>
      <w:color w:val="auto"/>
      <w:lang w:eastAsia="de-DE"/>
    </w:rPr>
  </w:style>
  <w:style w:type="paragraph" w:styleId="TM9">
    <w:name w:val="toc 9"/>
    <w:basedOn w:val="Normal"/>
    <w:next w:val="Normal"/>
    <w:autoRedefine/>
    <w:uiPriority w:val="39"/>
    <w:rsid w:val="00425AA7"/>
    <w:pPr>
      <w:spacing w:after="120" w:line="288" w:lineRule="auto"/>
      <w:ind w:left="1760"/>
    </w:pPr>
    <w:rPr>
      <w:rFonts w:ascii="Arial" w:hAnsi="Arial"/>
      <w:color w:val="auto"/>
      <w:lang w:eastAsia="de-DE"/>
    </w:rPr>
  </w:style>
  <w:style w:type="character" w:customStyle="1" w:styleId="NotedebasdepageCar">
    <w:name w:val="Note de bas de page Car"/>
    <w:semiHidden/>
    <w:rsid w:val="00425AA7"/>
    <w:rPr>
      <w:rFonts w:ascii="Arial Narrow" w:hAnsi="Arial Narrow"/>
      <w:color w:val="002060"/>
      <w:lang w:eastAsia="de-DE"/>
    </w:rPr>
  </w:style>
  <w:style w:type="character" w:customStyle="1" w:styleId="Heading3Char">
    <w:name w:val="Heading 3 Char"/>
    <w:rsid w:val="00425AA7"/>
    <w:rPr>
      <w:rFonts w:ascii="Arial Narrow" w:hAnsi="Arial Narrow"/>
      <w:b/>
      <w:color w:val="002060"/>
      <w:sz w:val="24"/>
      <w:lang w:eastAsia="de-DE"/>
    </w:rPr>
  </w:style>
  <w:style w:type="character" w:customStyle="1" w:styleId="Heading4Char">
    <w:name w:val="Heading 4 Char"/>
    <w:rsid w:val="00425AA7"/>
    <w:rPr>
      <w:rFonts w:ascii="Arial Narrow" w:hAnsi="Arial Narrow"/>
      <w:color w:val="002060"/>
      <w:sz w:val="22"/>
      <w:lang w:eastAsia="de-DE"/>
    </w:rPr>
  </w:style>
  <w:style w:type="character" w:customStyle="1" w:styleId="Heading5Char">
    <w:name w:val="Heading 5 Char"/>
    <w:rsid w:val="00425AA7"/>
    <w:rPr>
      <w:rFonts w:ascii="Arial Narrow" w:hAnsi="Arial Narrow"/>
      <w:color w:val="002060"/>
      <w:sz w:val="22"/>
      <w:lang w:eastAsia="de-DE"/>
    </w:rPr>
  </w:style>
  <w:style w:type="character" w:customStyle="1" w:styleId="CommentTextChar">
    <w:name w:val="Comment Text Char"/>
    <w:rsid w:val="00425AA7"/>
    <w:rPr>
      <w:rFonts w:ascii="Arial Narrow" w:hAnsi="Arial Narrow"/>
      <w:color w:val="002060"/>
      <w:lang w:eastAsia="de-DE"/>
    </w:rPr>
  </w:style>
  <w:style w:type="paragraph" w:customStyle="1" w:styleId="CommentSubject1">
    <w:name w:val="Comment Subject1"/>
    <w:basedOn w:val="Commentaire"/>
    <w:next w:val="Commentaire"/>
    <w:rsid w:val="00425AA7"/>
    <w:pPr>
      <w:spacing w:after="120" w:line="288" w:lineRule="auto"/>
    </w:pPr>
    <w:rPr>
      <w:rFonts w:ascii="Arial" w:hAnsi="Arial"/>
      <w:b/>
      <w:bCs/>
      <w:color w:val="auto"/>
      <w:sz w:val="20"/>
      <w:lang w:val="x-none"/>
    </w:rPr>
  </w:style>
  <w:style w:type="character" w:customStyle="1" w:styleId="CommentSubjectChar">
    <w:name w:val="Comment Subject Char"/>
    <w:rsid w:val="00425AA7"/>
    <w:rPr>
      <w:rFonts w:ascii="Arial Narrow" w:hAnsi="Arial Narrow"/>
      <w:b/>
      <w:bCs/>
      <w:color w:val="002060"/>
      <w:lang w:eastAsia="de-DE"/>
    </w:rPr>
  </w:style>
  <w:style w:type="paragraph" w:customStyle="1" w:styleId="Textedebulles1">
    <w:name w:val="Texte de bulles1"/>
    <w:basedOn w:val="Normal"/>
    <w:rsid w:val="00425AA7"/>
    <w:rPr>
      <w:rFonts w:ascii="Tahoma" w:hAnsi="Tahoma"/>
      <w:color w:val="auto"/>
      <w:sz w:val="16"/>
      <w:szCs w:val="16"/>
      <w:lang w:val="x-none" w:eastAsia="de-DE"/>
    </w:rPr>
  </w:style>
  <w:style w:type="character" w:customStyle="1" w:styleId="BalloonTextChar">
    <w:name w:val="Balloon Text Char"/>
    <w:rsid w:val="00425AA7"/>
    <w:rPr>
      <w:rFonts w:ascii="Tahoma" w:hAnsi="Tahoma" w:cs="Tahoma"/>
      <w:color w:val="002060"/>
      <w:sz w:val="16"/>
      <w:szCs w:val="16"/>
      <w:lang w:eastAsia="de-DE"/>
    </w:rPr>
  </w:style>
  <w:style w:type="paragraph" w:styleId="Tabledesillustrations">
    <w:name w:val="table of figures"/>
    <w:basedOn w:val="Normal"/>
    <w:next w:val="Normal"/>
    <w:uiPriority w:val="99"/>
    <w:unhideWhenUsed/>
    <w:rsid w:val="00425AA7"/>
    <w:pPr>
      <w:spacing w:after="120" w:line="288" w:lineRule="auto"/>
    </w:pPr>
    <w:rPr>
      <w:rFonts w:ascii="Arial" w:hAnsi="Arial"/>
      <w:color w:val="auto"/>
      <w:lang w:eastAsia="de-DE"/>
    </w:rPr>
  </w:style>
  <w:style w:type="paragraph" w:customStyle="1" w:styleId="preface-title">
    <w:name w:val="preface-title"/>
    <w:basedOn w:val="Normal"/>
    <w:rsid w:val="00425AA7"/>
    <w:pPr>
      <w:keepNext/>
      <w:keepLines/>
      <w:pageBreakBefore/>
      <w:widowControl w:val="0"/>
      <w:tabs>
        <w:tab w:val="left" w:pos="284"/>
      </w:tabs>
      <w:spacing w:before="240" w:after="240" w:line="312" w:lineRule="auto"/>
      <w:jc w:val="center"/>
    </w:pPr>
    <w:rPr>
      <w:rFonts w:ascii="Alstom" w:hAnsi="Alstom"/>
      <w:b/>
      <w:caps/>
      <w:color w:val="auto"/>
      <w:sz w:val="28"/>
      <w:szCs w:val="22"/>
      <w:lang w:val="en-US" w:eastAsia="en-US"/>
    </w:rPr>
  </w:style>
  <w:style w:type="character" w:customStyle="1" w:styleId="Titre1Car">
    <w:name w:val="Titre 1 Car"/>
    <w:aliases w:val="überschrift 1 Car,H1 Car"/>
    <w:link w:val="Titre1"/>
    <w:rsid w:val="006C7BEB"/>
    <w:rPr>
      <w:rFonts w:asciiTheme="minorHAnsi" w:hAnsiTheme="minorHAnsi"/>
      <w:b/>
      <w:smallCaps/>
      <w:color w:val="1F497D"/>
      <w:kern w:val="28"/>
      <w:sz w:val="32"/>
      <w:u w:val="single"/>
      <w:lang w:eastAsia="fr-FR"/>
    </w:rPr>
  </w:style>
  <w:style w:type="paragraph" w:styleId="Citationintense">
    <w:name w:val="Intense Quote"/>
    <w:basedOn w:val="Normal"/>
    <w:next w:val="Normal"/>
    <w:link w:val="CitationintenseCar"/>
    <w:uiPriority w:val="30"/>
    <w:qFormat/>
    <w:rsid w:val="00425AA7"/>
    <w:pPr>
      <w:pBdr>
        <w:bottom w:val="single" w:sz="4" w:space="4" w:color="4F81BD"/>
      </w:pBdr>
      <w:spacing w:before="200" w:after="280" w:line="288" w:lineRule="auto"/>
      <w:ind w:left="936" w:right="936"/>
    </w:pPr>
    <w:rPr>
      <w:rFonts w:ascii="Arial" w:hAnsi="Arial"/>
      <w:b/>
      <w:bCs/>
      <w:i/>
      <w:iCs/>
      <w:color w:val="4F81BD"/>
      <w:lang w:eastAsia="de-DE"/>
    </w:rPr>
  </w:style>
  <w:style w:type="character" w:customStyle="1" w:styleId="CitationintenseCar">
    <w:name w:val="Citation intense Car"/>
    <w:basedOn w:val="Policepardfaut"/>
    <w:link w:val="Citationintense"/>
    <w:uiPriority w:val="30"/>
    <w:rsid w:val="00425AA7"/>
    <w:rPr>
      <w:rFonts w:ascii="Arial" w:hAnsi="Arial"/>
      <w:b/>
      <w:bCs/>
      <w:i/>
      <w:iCs/>
      <w:color w:val="4F81BD"/>
      <w:sz w:val="22"/>
      <w:lang w:eastAsia="de-DE"/>
    </w:rPr>
  </w:style>
  <w:style w:type="paragraph" w:customStyle="1" w:styleId="ReqText">
    <w:name w:val="Req_Text"/>
    <w:qFormat/>
    <w:rsid w:val="00425AA7"/>
    <w:pPr>
      <w:widowControl w:val="0"/>
      <w:spacing w:after="120" w:line="288" w:lineRule="auto"/>
      <w:jc w:val="both"/>
    </w:pPr>
    <w:rPr>
      <w:rFonts w:ascii="Arial Narrow" w:hAnsi="Arial Narrow"/>
      <w:color w:val="0000FF"/>
      <w:sz w:val="22"/>
      <w:szCs w:val="22"/>
      <w:lang w:eastAsia="fr-FR"/>
    </w:rPr>
  </w:style>
  <w:style w:type="paragraph" w:customStyle="1" w:styleId="ReqID">
    <w:name w:val="Req_ID"/>
    <w:next w:val="Normal"/>
    <w:qFormat/>
    <w:rsid w:val="00425AA7"/>
    <w:pPr>
      <w:spacing w:before="40" w:after="120"/>
    </w:pPr>
    <w:rPr>
      <w:rFonts w:ascii="Arial Narrow" w:hAnsi="Arial Narrow"/>
      <w:b/>
      <w:color w:val="FF0000"/>
      <w:sz w:val="22"/>
      <w:szCs w:val="22"/>
      <w:lang w:val="en-US" w:eastAsia="fr-FR"/>
    </w:rPr>
  </w:style>
  <w:style w:type="character" w:styleId="lev">
    <w:name w:val="Strong"/>
    <w:qFormat/>
    <w:rsid w:val="00425AA7"/>
    <w:rPr>
      <w:b/>
      <w:bCs/>
    </w:rPr>
  </w:style>
  <w:style w:type="paragraph" w:customStyle="1" w:styleId="tabletitle">
    <w:name w:val="tabletitle"/>
    <w:basedOn w:val="Normal"/>
    <w:next w:val="Normal"/>
    <w:rsid w:val="00425AA7"/>
    <w:pPr>
      <w:spacing w:after="60"/>
      <w:jc w:val="center"/>
    </w:pPr>
    <w:rPr>
      <w:rFonts w:ascii="Alstom" w:hAnsi="Alstom"/>
      <w:b/>
      <w:color w:val="auto"/>
      <w:sz w:val="20"/>
      <w:szCs w:val="24"/>
      <w:lang w:eastAsia="en-US"/>
    </w:rPr>
  </w:style>
  <w:style w:type="paragraph" w:customStyle="1" w:styleId="Aufzhlungsebene1">
    <w:name w:val="Aufzählungsebene 1"/>
    <w:basedOn w:val="Normal"/>
    <w:link w:val="Aufzhlungsebene1Zchn"/>
    <w:locked/>
    <w:rsid w:val="00425AA7"/>
    <w:pPr>
      <w:numPr>
        <w:numId w:val="6"/>
      </w:numPr>
      <w:spacing w:after="240" w:line="288" w:lineRule="auto"/>
    </w:pPr>
    <w:rPr>
      <w:rFonts w:ascii="Arial" w:hAnsi="Arial"/>
      <w:color w:val="auto"/>
      <w:lang w:eastAsia="en-US"/>
    </w:rPr>
  </w:style>
  <w:style w:type="character" w:customStyle="1" w:styleId="Aufzhlungsebene1Zchn">
    <w:name w:val="Aufzählungsebene 1 Zchn"/>
    <w:link w:val="Aufzhlungsebene1"/>
    <w:rsid w:val="00425AA7"/>
    <w:rPr>
      <w:rFonts w:ascii="Arial" w:hAnsi="Arial"/>
      <w:sz w:val="22"/>
      <w:lang w:eastAsia="en-US"/>
    </w:rPr>
  </w:style>
  <w:style w:type="paragraph" w:customStyle="1" w:styleId="BeschriftungTabelle">
    <w:name w:val="Beschriftung Tabelle"/>
    <w:basedOn w:val="Lgende"/>
    <w:link w:val="BeschriftungTabelleZchn"/>
    <w:locked/>
    <w:rsid w:val="00425AA7"/>
    <w:pPr>
      <w:keepNext/>
      <w:keepLines/>
      <w:spacing w:before="120" w:after="240" w:line="288" w:lineRule="auto"/>
      <w:ind w:left="1701" w:hanging="1701"/>
      <w:jc w:val="left"/>
    </w:pPr>
    <w:rPr>
      <w:rFonts w:ascii="Arial" w:hAnsi="Arial"/>
      <w:color w:val="auto"/>
      <w:lang w:val="en-GB" w:eastAsia="en-US"/>
    </w:rPr>
  </w:style>
  <w:style w:type="character" w:customStyle="1" w:styleId="BeschriftungTabelleZchn">
    <w:name w:val="Beschriftung Tabelle Zchn"/>
    <w:link w:val="BeschriftungTabelle"/>
    <w:rsid w:val="00425AA7"/>
    <w:rPr>
      <w:rFonts w:ascii="Arial" w:hAnsi="Arial"/>
      <w:i/>
      <w:iCs/>
      <w:sz w:val="22"/>
      <w:lang w:eastAsia="en-US"/>
    </w:rPr>
  </w:style>
  <w:style w:type="paragraph" w:customStyle="1" w:styleId="Tabelle">
    <w:name w:val="Tabelle"/>
    <w:basedOn w:val="Normal"/>
    <w:link w:val="TabelleZchn"/>
    <w:uiPriority w:val="99"/>
    <w:rsid w:val="00425AA7"/>
    <w:pPr>
      <w:keepLines/>
      <w:spacing w:before="60" w:after="60"/>
      <w:jc w:val="left"/>
    </w:pPr>
    <w:rPr>
      <w:rFonts w:ascii="Arial" w:hAnsi="Arial"/>
      <w:color w:val="auto"/>
      <w:sz w:val="20"/>
      <w:lang w:eastAsia="de-DE"/>
    </w:rPr>
  </w:style>
  <w:style w:type="character" w:customStyle="1" w:styleId="TabelleZchn">
    <w:name w:val="Tabelle Zchn"/>
    <w:link w:val="Tabelle"/>
    <w:uiPriority w:val="99"/>
    <w:rsid w:val="00425AA7"/>
    <w:rPr>
      <w:rFonts w:ascii="Arial" w:hAnsi="Arial"/>
      <w:lang w:eastAsia="de-DE"/>
    </w:rPr>
  </w:style>
  <w:style w:type="paragraph" w:customStyle="1" w:styleId="Figure">
    <w:name w:val="Figure"/>
    <w:basedOn w:val="Normal"/>
    <w:next w:val="Normal"/>
    <w:rsid w:val="00425AA7"/>
    <w:pPr>
      <w:keepNext/>
      <w:numPr>
        <w:numId w:val="7"/>
      </w:numPr>
      <w:tabs>
        <w:tab w:val="clear" w:pos="360"/>
      </w:tabs>
      <w:spacing w:before="240" w:after="120" w:line="288" w:lineRule="auto"/>
      <w:ind w:left="1134" w:right="423" w:firstLine="0"/>
      <w:jc w:val="center"/>
    </w:pPr>
    <w:rPr>
      <w:rFonts w:ascii="Arial" w:hAnsi="Arial"/>
      <w:b/>
      <w:bCs/>
      <w:color w:val="auto"/>
    </w:rPr>
  </w:style>
  <w:style w:type="character" w:customStyle="1" w:styleId="CommentaireCar1">
    <w:name w:val="Commentaire Car1"/>
    <w:uiPriority w:val="99"/>
    <w:rsid w:val="00425AA7"/>
    <w:rPr>
      <w:rFonts w:ascii="Arial Narrow" w:hAnsi="Arial Narrow"/>
      <w:lang w:val="en-US" w:eastAsia="en-US" w:bidi="en-US"/>
    </w:rPr>
  </w:style>
  <w:style w:type="paragraph" w:customStyle="1" w:styleId="Default">
    <w:name w:val="Default"/>
    <w:rsid w:val="00425AA7"/>
    <w:pPr>
      <w:autoSpaceDE w:val="0"/>
      <w:autoSpaceDN w:val="0"/>
      <w:adjustRightInd w:val="0"/>
    </w:pPr>
    <w:rPr>
      <w:rFonts w:ascii="Calibri" w:hAnsi="Calibri" w:cs="Calibri"/>
      <w:color w:val="000000"/>
      <w:sz w:val="24"/>
      <w:szCs w:val="24"/>
      <w:lang w:val="en-US" w:eastAsia="en-US"/>
    </w:rPr>
  </w:style>
  <w:style w:type="character" w:customStyle="1" w:styleId="Titre2Car">
    <w:name w:val="Titre 2 Car"/>
    <w:aliases w:val="H2 Car"/>
    <w:link w:val="Titre2"/>
    <w:rsid w:val="00425AA7"/>
    <w:rPr>
      <w:rFonts w:asciiTheme="minorHAnsi" w:hAnsiTheme="minorHAnsi"/>
      <w:b/>
      <w:color w:val="1F497D"/>
      <w:sz w:val="24"/>
      <w:lang w:eastAsia="fr-FR"/>
    </w:rPr>
  </w:style>
  <w:style w:type="numbering" w:customStyle="1" w:styleId="Formatvorlage1">
    <w:name w:val="Formatvorlage1"/>
    <w:uiPriority w:val="99"/>
    <w:rsid w:val="007E472B"/>
    <w:pPr>
      <w:numPr>
        <w:numId w:val="9"/>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annotation reference" w:uiPriority="0"/>
    <w:lsdException w:name="List"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0" w:unhideWhenUsed="0" w:qFormat="1"/>
    <w:lsdException w:name="Emphasis" w:semiHidden="0" w:uiPriority="20" w:unhideWhenUsed="0" w:qFormat="1"/>
    <w:lsdException w:name="Plain Text"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328"/>
    <w:pPr>
      <w:jc w:val="both"/>
    </w:pPr>
    <w:rPr>
      <w:rFonts w:asciiTheme="minorHAnsi" w:hAnsiTheme="minorHAnsi"/>
      <w:color w:val="1F497D"/>
      <w:sz w:val="22"/>
      <w:lang w:eastAsia="fr-FR"/>
    </w:rPr>
  </w:style>
  <w:style w:type="paragraph" w:styleId="Titre1">
    <w:name w:val="heading 1"/>
    <w:aliases w:val="überschrift 1,H1"/>
    <w:basedOn w:val="Normal"/>
    <w:next w:val="Normal"/>
    <w:link w:val="Titre1Car"/>
    <w:qFormat/>
    <w:rsid w:val="006C7BEB"/>
    <w:pPr>
      <w:keepNext/>
      <w:numPr>
        <w:numId w:val="3"/>
      </w:numPr>
      <w:spacing w:before="360" w:after="120"/>
      <w:outlineLvl w:val="0"/>
    </w:pPr>
    <w:rPr>
      <w:b/>
      <w:smallCaps/>
      <w:kern w:val="28"/>
      <w:sz w:val="32"/>
      <w:u w:val="single"/>
    </w:rPr>
  </w:style>
  <w:style w:type="paragraph" w:styleId="Titre2">
    <w:name w:val="heading 2"/>
    <w:aliases w:val="H2"/>
    <w:basedOn w:val="Normal"/>
    <w:next w:val="Normal"/>
    <w:link w:val="Titre2Car"/>
    <w:qFormat/>
    <w:rsid w:val="00F46D79"/>
    <w:pPr>
      <w:keepNext/>
      <w:numPr>
        <w:ilvl w:val="1"/>
        <w:numId w:val="3"/>
      </w:numPr>
      <w:spacing w:before="240" w:after="60"/>
      <w:outlineLvl w:val="1"/>
    </w:pPr>
    <w:rPr>
      <w:b/>
      <w:sz w:val="24"/>
    </w:rPr>
  </w:style>
  <w:style w:type="paragraph" w:styleId="Titre3">
    <w:name w:val="heading 3"/>
    <w:aliases w:val="H3,Heading,Heading v"/>
    <w:basedOn w:val="Titre2"/>
    <w:next w:val="Normal"/>
    <w:qFormat/>
    <w:rsid w:val="00F46D79"/>
    <w:pPr>
      <w:numPr>
        <w:ilvl w:val="2"/>
      </w:numPr>
      <w:outlineLvl w:val="2"/>
    </w:pPr>
    <w:rPr>
      <w:sz w:val="22"/>
    </w:rPr>
  </w:style>
  <w:style w:type="paragraph" w:styleId="Titre4">
    <w:name w:val="heading 4"/>
    <w:aliases w:val="H4"/>
    <w:basedOn w:val="Normal"/>
    <w:link w:val="Titre4Car"/>
    <w:qFormat/>
    <w:rsid w:val="009E2D11"/>
    <w:pPr>
      <w:keepNext/>
      <w:numPr>
        <w:ilvl w:val="3"/>
        <w:numId w:val="3"/>
      </w:numPr>
      <w:tabs>
        <w:tab w:val="left" w:pos="1009"/>
      </w:tabs>
      <w:spacing w:before="240" w:after="60"/>
      <w:outlineLvl w:val="3"/>
    </w:pPr>
    <w:rPr>
      <w:u w:val="single"/>
    </w:rPr>
  </w:style>
  <w:style w:type="paragraph" w:styleId="Titre5">
    <w:name w:val="heading 5"/>
    <w:aliases w:val="H5"/>
    <w:basedOn w:val="Normal"/>
    <w:link w:val="Titre5Car"/>
    <w:qFormat/>
    <w:rsid w:val="0005584D"/>
    <w:pPr>
      <w:numPr>
        <w:ilvl w:val="4"/>
        <w:numId w:val="3"/>
      </w:numPr>
      <w:spacing w:before="240" w:after="60"/>
      <w:ind w:left="1009" w:hanging="1009"/>
      <w:outlineLvl w:val="4"/>
    </w:pPr>
  </w:style>
  <w:style w:type="paragraph" w:styleId="Titre6">
    <w:name w:val="heading 6"/>
    <w:aliases w:val="H6"/>
    <w:basedOn w:val="Normal"/>
    <w:next w:val="Normal"/>
    <w:qFormat/>
    <w:pPr>
      <w:numPr>
        <w:ilvl w:val="5"/>
        <w:numId w:val="3"/>
      </w:numPr>
      <w:spacing w:before="240" w:after="60"/>
      <w:outlineLvl w:val="5"/>
    </w:pPr>
    <w:rPr>
      <w:rFonts w:ascii="Futura Bk BT" w:hAnsi="Futura Bk BT"/>
      <w:i/>
    </w:rPr>
  </w:style>
  <w:style w:type="paragraph" w:styleId="Titre7">
    <w:name w:val="heading 7"/>
    <w:aliases w:val="liste1"/>
    <w:basedOn w:val="Normal"/>
    <w:next w:val="Normal"/>
    <w:qFormat/>
    <w:pPr>
      <w:numPr>
        <w:ilvl w:val="6"/>
        <w:numId w:val="3"/>
      </w:numPr>
      <w:spacing w:before="240" w:after="60"/>
      <w:outlineLvl w:val="6"/>
    </w:pPr>
    <w:rPr>
      <w:rFonts w:ascii="Futura Md BT" w:hAnsi="Futura Md BT"/>
    </w:rPr>
  </w:style>
  <w:style w:type="paragraph" w:styleId="Titre8">
    <w:name w:val="heading 8"/>
    <w:aliases w:val="liste 2"/>
    <w:basedOn w:val="Normal"/>
    <w:next w:val="Normal"/>
    <w:qFormat/>
    <w:pPr>
      <w:numPr>
        <w:ilvl w:val="7"/>
        <w:numId w:val="3"/>
      </w:numPr>
      <w:spacing w:before="240" w:after="60"/>
      <w:outlineLvl w:val="7"/>
    </w:pPr>
    <w:rPr>
      <w:rFonts w:ascii="Futura Md BT" w:hAnsi="Futura Md BT"/>
      <w:i/>
    </w:rPr>
  </w:style>
  <w:style w:type="paragraph" w:styleId="Titre9">
    <w:name w:val="heading 9"/>
    <w:basedOn w:val="Normal"/>
    <w:next w:val="Normal"/>
    <w:qFormat/>
    <w:pPr>
      <w:numPr>
        <w:ilvl w:val="8"/>
        <w:numId w:val="3"/>
      </w:numPr>
      <w:spacing w:before="240" w:after="60"/>
      <w:outlineLvl w:val="8"/>
    </w:pPr>
    <w:rPr>
      <w:rFonts w:ascii="Futura Md BT" w:hAnsi="Futura Md BT"/>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Marquedecommentaire">
    <w:name w:val="annotation reference"/>
    <w:rPr>
      <w:rFonts w:ascii="Futura Bk BT" w:hAnsi="Futura Bk BT"/>
      <w:sz w:val="16"/>
    </w:rPr>
  </w:style>
  <w:style w:type="character" w:styleId="Appeldenotedefin">
    <w:name w:val="endnote reference"/>
    <w:semiHidden/>
    <w:rPr>
      <w:rFonts w:ascii="Futura Bk BT" w:hAnsi="Futura Bk BT"/>
      <w:sz w:val="20"/>
      <w:vertAlign w:val="superscript"/>
    </w:rPr>
  </w:style>
  <w:style w:type="character" w:styleId="Appelnotedebasdep">
    <w:name w:val="footnote reference"/>
    <w:semiHidden/>
    <w:rPr>
      <w:rFonts w:ascii="Futura Bk BT" w:hAnsi="Futura Bk BT"/>
      <w:sz w:val="20"/>
      <w:vertAlign w:val="superscript"/>
    </w:rPr>
  </w:style>
  <w:style w:type="character" w:styleId="Numrodeligne">
    <w:name w:val="line number"/>
    <w:semiHidden/>
    <w:rPr>
      <w:rFonts w:ascii="Futura Md BT" w:hAnsi="Futura Md BT"/>
    </w:r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Futura Bk BT" w:hAnsi="Futura Bk BT"/>
      <w:lang w:eastAsia="fr-FR"/>
    </w:rPr>
  </w:style>
  <w:style w:type="paragraph" w:styleId="En-ttedemessage">
    <w:name w:val="Message Header"/>
    <w:basedOn w:val="Normal"/>
    <w:semiHidden/>
    <w:pPr>
      <w:ind w:left="1134" w:hanging="1134"/>
    </w:pPr>
    <w:rPr>
      <w:rFonts w:ascii="Futura Bk BT" w:hAnsi="Futura Bk BT"/>
      <w:sz w:val="24"/>
    </w:rPr>
  </w:style>
  <w:style w:type="character" w:styleId="Numrodepage">
    <w:name w:val="page number"/>
    <w:semiHidden/>
    <w:rPr>
      <w:rFonts w:ascii="Futura Bk BT" w:hAnsi="Futura Bk BT"/>
      <w:sz w:val="20"/>
    </w:rPr>
  </w:style>
  <w:style w:type="paragraph" w:styleId="Sous-titre">
    <w:name w:val="Subtitle"/>
    <w:basedOn w:val="Normal"/>
    <w:qFormat/>
    <w:pPr>
      <w:spacing w:after="60"/>
      <w:jc w:val="center"/>
    </w:pPr>
    <w:rPr>
      <w:rFonts w:ascii="Futura Md BT" w:hAnsi="Futura Md BT"/>
      <w:i/>
      <w:sz w:val="24"/>
    </w:rPr>
  </w:style>
  <w:style w:type="paragraph" w:styleId="Titre">
    <w:name w:val="Title"/>
    <w:basedOn w:val="Normal"/>
    <w:qFormat/>
    <w:pPr>
      <w:spacing w:before="240" w:after="60"/>
      <w:jc w:val="center"/>
    </w:pPr>
    <w:rPr>
      <w:b/>
      <w:kern w:val="28"/>
      <w:sz w:val="28"/>
      <w:u w:val="single"/>
    </w:rPr>
  </w:style>
  <w:style w:type="paragraph" w:styleId="TitreTR">
    <w:name w:val="toa heading"/>
    <w:basedOn w:val="Normal"/>
    <w:next w:val="Normal"/>
    <w:semiHidden/>
    <w:pPr>
      <w:spacing w:before="120"/>
    </w:pPr>
    <w:rPr>
      <w:rFonts w:ascii="Futura Md BT" w:hAnsi="Futura Md BT"/>
      <w:b/>
      <w:sz w:val="24"/>
    </w:rPr>
  </w:style>
  <w:style w:type="paragraph" w:styleId="TM8">
    <w:name w:val="toc 8"/>
    <w:basedOn w:val="Normal"/>
    <w:next w:val="Normal"/>
    <w:uiPriority w:val="39"/>
    <w:pPr>
      <w:tabs>
        <w:tab w:val="right" w:leader="dot" w:pos="8306"/>
      </w:tabs>
      <w:ind w:left="1400"/>
    </w:pPr>
  </w:style>
  <w:style w:type="paragraph" w:styleId="En-tte">
    <w:name w:val="header"/>
    <w:basedOn w:val="Normal"/>
    <w:semiHidden/>
    <w:pPr>
      <w:tabs>
        <w:tab w:val="center" w:pos="4153"/>
        <w:tab w:val="right" w:pos="8306"/>
      </w:tabs>
    </w:pPr>
  </w:style>
  <w:style w:type="paragraph" w:styleId="Pieddepage">
    <w:name w:val="footer"/>
    <w:basedOn w:val="Normal"/>
    <w:pPr>
      <w:tabs>
        <w:tab w:val="left" w:pos="6804"/>
      </w:tabs>
    </w:pPr>
    <w:rPr>
      <w:rFonts w:ascii="FuturaA Bk BT" w:hAnsi="FuturaA Bk BT"/>
      <w:sz w:val="14"/>
    </w:rPr>
  </w:style>
  <w:style w:type="paragraph" w:styleId="Lgende">
    <w:name w:val="caption"/>
    <w:aliases w:val="Legend_Figures,Légende_Figure"/>
    <w:basedOn w:val="Normal"/>
    <w:next w:val="Normal"/>
    <w:qFormat/>
    <w:pPr>
      <w:jc w:val="center"/>
    </w:pPr>
    <w:rPr>
      <w:i/>
      <w:iCs/>
      <w:lang w:val="fr-BE"/>
    </w:rPr>
  </w:style>
  <w:style w:type="paragraph" w:styleId="Corpsdetexte">
    <w:name w:val="Body Text"/>
    <w:basedOn w:val="Normal"/>
    <w:link w:val="CorpsdetexteCar"/>
    <w:uiPriority w:val="99"/>
    <w:semiHidden/>
    <w:pPr>
      <w:autoSpaceDE w:val="0"/>
      <w:autoSpaceDN w:val="0"/>
      <w:adjustRightInd w:val="0"/>
    </w:pPr>
    <w:rPr>
      <w:rFonts w:ascii="Helv" w:hAnsi="Helv"/>
      <w:color w:val="000000"/>
      <w:sz w:val="24"/>
    </w:rPr>
  </w:style>
  <w:style w:type="paragraph" w:styleId="Corpsdetexte2">
    <w:name w:val="Body Text 2"/>
    <w:basedOn w:val="Normal"/>
    <w:semiHidden/>
    <w:pPr>
      <w:autoSpaceDE w:val="0"/>
      <w:autoSpaceDN w:val="0"/>
      <w:adjustRightInd w:val="0"/>
    </w:pPr>
    <w:rPr>
      <w:rFonts w:ascii="Helv" w:hAnsi="Helv"/>
      <w:b/>
      <w:bCs/>
      <w:color w:val="000000"/>
      <w:sz w:val="24"/>
    </w:rPr>
  </w:style>
  <w:style w:type="paragraph" w:styleId="Corpsdetexte3">
    <w:name w:val="Body Text 3"/>
    <w:basedOn w:val="Normal"/>
    <w:semiHidden/>
    <w:pPr>
      <w:autoSpaceDE w:val="0"/>
      <w:autoSpaceDN w:val="0"/>
      <w:adjustRightInd w:val="0"/>
    </w:pPr>
    <w:rPr>
      <w:rFonts w:ascii="Helv" w:hAnsi="Helv"/>
      <w:b/>
      <w:bCs/>
      <w:i/>
      <w:iCs/>
      <w:color w:val="000000"/>
    </w:rPr>
  </w:style>
  <w:style w:type="paragraph" w:styleId="Notedebasdepage">
    <w:name w:val="footnote text"/>
    <w:basedOn w:val="Normal"/>
    <w:semiHidden/>
  </w:style>
  <w:style w:type="paragraph" w:styleId="Notedefin">
    <w:name w:val="endnote text"/>
    <w:basedOn w:val="Normal"/>
    <w:semiHidden/>
  </w:style>
  <w:style w:type="paragraph" w:styleId="Textedebulles">
    <w:name w:val="Balloon Text"/>
    <w:basedOn w:val="Normal"/>
    <w:link w:val="TextedebullesCar"/>
    <w:uiPriority w:val="99"/>
    <w:semiHidden/>
    <w:unhideWhenUsed/>
    <w:rsid w:val="00C13F98"/>
    <w:rPr>
      <w:rFonts w:ascii="Tahoma" w:hAnsi="Tahoma" w:cs="Tahoma"/>
      <w:sz w:val="16"/>
      <w:szCs w:val="16"/>
    </w:rPr>
  </w:style>
  <w:style w:type="character" w:customStyle="1" w:styleId="TextedebullesCar">
    <w:name w:val="Texte de bulles Car"/>
    <w:link w:val="Textedebulles"/>
    <w:uiPriority w:val="99"/>
    <w:semiHidden/>
    <w:rsid w:val="00C13F98"/>
    <w:rPr>
      <w:rFonts w:ascii="Tahoma" w:hAnsi="Tahoma" w:cs="Tahoma"/>
      <w:sz w:val="16"/>
      <w:szCs w:val="16"/>
      <w:lang w:eastAsia="fr-FR"/>
    </w:rPr>
  </w:style>
  <w:style w:type="paragraph" w:styleId="Paragraphedeliste">
    <w:name w:val="List Paragraph"/>
    <w:basedOn w:val="Normal"/>
    <w:uiPriority w:val="34"/>
    <w:qFormat/>
    <w:rsid w:val="00E47A42"/>
    <w:pPr>
      <w:spacing w:after="80"/>
      <w:ind w:left="720"/>
      <w:contextualSpacing/>
    </w:pPr>
    <w:rPr>
      <w:lang w:val="fr-BE" w:eastAsia="de-DE"/>
    </w:rPr>
  </w:style>
  <w:style w:type="table" w:styleId="Tramemoyenne2-Accent1">
    <w:name w:val="Medium Shading 2 Accent 1"/>
    <w:basedOn w:val="TableauNormal"/>
    <w:uiPriority w:val="64"/>
    <w:rsid w:val="00C12896"/>
    <w:rPr>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Commentaire">
    <w:name w:val="annotation text"/>
    <w:basedOn w:val="Normal"/>
    <w:link w:val="CommentaireCar"/>
    <w:uiPriority w:val="99"/>
    <w:rsid w:val="00C12896"/>
    <w:pPr>
      <w:spacing w:after="80"/>
    </w:pPr>
    <w:rPr>
      <w:rFonts w:ascii="Verdana" w:hAnsi="Verdana"/>
      <w:lang w:val="fr-BE" w:eastAsia="de-DE"/>
    </w:rPr>
  </w:style>
  <w:style w:type="character" w:customStyle="1" w:styleId="CommentaireCar">
    <w:name w:val="Commentaire Car"/>
    <w:link w:val="Commentaire"/>
    <w:uiPriority w:val="99"/>
    <w:rsid w:val="00C12896"/>
    <w:rPr>
      <w:rFonts w:ascii="Verdana" w:hAnsi="Verdana"/>
      <w:lang w:eastAsia="de-DE"/>
    </w:rPr>
  </w:style>
  <w:style w:type="table" w:styleId="Tramemoyenne2-Accent5">
    <w:name w:val="Medium Shading 2 Accent 5"/>
    <w:basedOn w:val="TableauNormal"/>
    <w:uiPriority w:val="64"/>
    <w:rsid w:val="00294184"/>
    <w:rPr>
      <w:lang w:eastAsia="fr-FR"/>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rilledutableau">
    <w:name w:val="Table Grid"/>
    <w:basedOn w:val="TableauNormal"/>
    <w:uiPriority w:val="59"/>
    <w:rsid w:val="00CF3DC6"/>
    <w:pPr>
      <w:jc w:val="both"/>
    </w:pPr>
    <w:rPr>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CF3DC6"/>
    <w:pPr>
      <w:keepLines/>
      <w:numPr>
        <w:numId w:val="0"/>
      </w:numPr>
      <w:spacing w:before="480" w:after="0" w:line="276" w:lineRule="auto"/>
      <w:outlineLvl w:val="9"/>
    </w:pPr>
    <w:rPr>
      <w:rFonts w:ascii="Cambria" w:hAnsi="Cambria"/>
      <w:bCs/>
      <w:color w:val="365F91"/>
      <w:kern w:val="0"/>
      <w:sz w:val="28"/>
      <w:szCs w:val="28"/>
      <w:u w:val="none"/>
      <w:lang w:val="fr-BE" w:eastAsia="fr-BE"/>
    </w:rPr>
  </w:style>
  <w:style w:type="paragraph" w:styleId="TM1">
    <w:name w:val="toc 1"/>
    <w:basedOn w:val="Normal"/>
    <w:next w:val="Normal"/>
    <w:autoRedefine/>
    <w:uiPriority w:val="39"/>
    <w:unhideWhenUsed/>
    <w:qFormat/>
    <w:rsid w:val="00CF3DC6"/>
  </w:style>
  <w:style w:type="paragraph" w:styleId="TM2">
    <w:name w:val="toc 2"/>
    <w:basedOn w:val="Normal"/>
    <w:next w:val="Normal"/>
    <w:autoRedefine/>
    <w:uiPriority w:val="39"/>
    <w:unhideWhenUsed/>
    <w:qFormat/>
    <w:rsid w:val="00CF3DC6"/>
    <w:pPr>
      <w:ind w:left="200"/>
    </w:pPr>
  </w:style>
  <w:style w:type="paragraph" w:styleId="TM3">
    <w:name w:val="toc 3"/>
    <w:basedOn w:val="Normal"/>
    <w:next w:val="Normal"/>
    <w:autoRedefine/>
    <w:uiPriority w:val="39"/>
    <w:unhideWhenUsed/>
    <w:qFormat/>
    <w:rsid w:val="00CF3DC6"/>
    <w:pPr>
      <w:ind w:left="400"/>
    </w:pPr>
  </w:style>
  <w:style w:type="character" w:styleId="Lienhypertexte">
    <w:name w:val="Hyperlink"/>
    <w:uiPriority w:val="99"/>
    <w:unhideWhenUsed/>
    <w:rsid w:val="00CF3DC6"/>
    <w:rPr>
      <w:color w:val="0000FF"/>
      <w:u w:val="single"/>
    </w:rPr>
  </w:style>
  <w:style w:type="character" w:customStyle="1" w:styleId="Titre4Car">
    <w:name w:val="Titre 4 Car"/>
    <w:aliases w:val="H4 Car"/>
    <w:link w:val="Titre4"/>
    <w:rsid w:val="009E2D11"/>
    <w:rPr>
      <w:rFonts w:asciiTheme="minorHAnsi" w:hAnsiTheme="minorHAnsi"/>
      <w:color w:val="1F497D"/>
      <w:sz w:val="22"/>
      <w:u w:val="single"/>
      <w:lang w:eastAsia="fr-FR"/>
    </w:rPr>
  </w:style>
  <w:style w:type="character" w:customStyle="1" w:styleId="apple-converted-space">
    <w:name w:val="apple-converted-space"/>
    <w:rsid w:val="005E12E9"/>
  </w:style>
  <w:style w:type="paragraph" w:customStyle="1" w:styleId="RpondretransfrerDeDate">
    <w:name w:val="Répondre/transférer  À : De : Date :"/>
    <w:basedOn w:val="Normal"/>
    <w:rsid w:val="00771919"/>
    <w:pPr>
      <w:jc w:val="left"/>
    </w:pPr>
    <w:rPr>
      <w:rFonts w:eastAsiaTheme="minorHAnsi" w:cstheme="minorBidi"/>
      <w:color w:val="auto"/>
      <w:szCs w:val="22"/>
      <w:lang w:eastAsia="en-US"/>
    </w:rPr>
  </w:style>
  <w:style w:type="paragraph" w:styleId="Liste">
    <w:name w:val="List"/>
    <w:aliases w:val="Liste à puce"/>
    <w:basedOn w:val="Normal"/>
    <w:uiPriority w:val="99"/>
    <w:unhideWhenUsed/>
    <w:qFormat/>
    <w:rsid w:val="0055209E"/>
    <w:pPr>
      <w:ind w:left="283" w:hanging="283"/>
      <w:jc w:val="left"/>
    </w:pPr>
    <w:rPr>
      <w:rFonts w:eastAsiaTheme="minorHAnsi" w:cstheme="minorBidi"/>
      <w:color w:val="auto"/>
      <w:szCs w:val="22"/>
      <w:lang w:eastAsia="en-US"/>
    </w:rPr>
  </w:style>
  <w:style w:type="paragraph" w:styleId="Objetducommentaire">
    <w:name w:val="annotation subject"/>
    <w:basedOn w:val="Commentaire"/>
    <w:next w:val="Commentaire"/>
    <w:link w:val="ObjetducommentaireCar"/>
    <w:uiPriority w:val="99"/>
    <w:semiHidden/>
    <w:unhideWhenUsed/>
    <w:rsid w:val="008840FD"/>
    <w:pPr>
      <w:spacing w:after="0"/>
    </w:pPr>
    <w:rPr>
      <w:rFonts w:ascii="Alstom" w:hAnsi="Alstom"/>
      <w:b/>
      <w:bCs/>
      <w:sz w:val="20"/>
      <w:lang w:val="en-GB" w:eastAsia="fr-FR"/>
    </w:rPr>
  </w:style>
  <w:style w:type="character" w:customStyle="1" w:styleId="ObjetducommentaireCar">
    <w:name w:val="Objet du commentaire Car"/>
    <w:basedOn w:val="CommentaireCar"/>
    <w:link w:val="Objetducommentaire"/>
    <w:uiPriority w:val="99"/>
    <w:semiHidden/>
    <w:rsid w:val="008840FD"/>
    <w:rPr>
      <w:rFonts w:ascii="Alstom" w:hAnsi="Alstom"/>
      <w:b/>
      <w:bCs/>
      <w:color w:val="1F497D"/>
      <w:lang w:eastAsia="fr-FR"/>
    </w:rPr>
  </w:style>
  <w:style w:type="paragraph" w:styleId="Rvision">
    <w:name w:val="Revision"/>
    <w:hidden/>
    <w:uiPriority w:val="99"/>
    <w:semiHidden/>
    <w:rsid w:val="008840FD"/>
    <w:rPr>
      <w:rFonts w:ascii="Alstom" w:hAnsi="Alstom"/>
      <w:color w:val="1F497D"/>
      <w:sz w:val="22"/>
      <w:lang w:eastAsia="fr-FR"/>
    </w:rPr>
  </w:style>
  <w:style w:type="character" w:styleId="Rfrenceintense">
    <w:name w:val="Intense Reference"/>
    <w:basedOn w:val="Policepardfaut"/>
    <w:uiPriority w:val="32"/>
    <w:qFormat/>
    <w:rsid w:val="00D54E31"/>
    <w:rPr>
      <w:b/>
      <w:bCs/>
      <w:smallCaps/>
      <w:color w:val="C0504D" w:themeColor="accent2"/>
      <w:spacing w:val="5"/>
      <w:u w:val="single"/>
    </w:rPr>
  </w:style>
  <w:style w:type="character" w:styleId="Rfrenceple">
    <w:name w:val="Subtle Reference"/>
    <w:basedOn w:val="Policepardfaut"/>
    <w:uiPriority w:val="31"/>
    <w:qFormat/>
    <w:rsid w:val="00D54E31"/>
    <w:rPr>
      <w:smallCaps/>
      <w:color w:val="C0504D" w:themeColor="accent2"/>
      <w:u w:val="single"/>
    </w:rPr>
  </w:style>
  <w:style w:type="paragraph" w:styleId="Listepuces">
    <w:name w:val="List Bullet"/>
    <w:basedOn w:val="Normal"/>
    <w:uiPriority w:val="99"/>
    <w:unhideWhenUsed/>
    <w:rsid w:val="000F4219"/>
    <w:pPr>
      <w:numPr>
        <w:numId w:val="1"/>
      </w:numPr>
      <w:ind w:left="1378" w:hanging="357"/>
      <w:contextualSpacing/>
    </w:pPr>
  </w:style>
  <w:style w:type="character" w:customStyle="1" w:styleId="CorpsdetexteCar">
    <w:name w:val="Corps de texte Car"/>
    <w:basedOn w:val="Policepardfaut"/>
    <w:link w:val="Corpsdetexte"/>
    <w:uiPriority w:val="99"/>
    <w:semiHidden/>
    <w:rsid w:val="000F4219"/>
    <w:rPr>
      <w:rFonts w:ascii="Helv" w:hAnsi="Helv"/>
      <w:color w:val="000000"/>
      <w:sz w:val="24"/>
      <w:lang w:eastAsia="fr-FR"/>
    </w:rPr>
  </w:style>
  <w:style w:type="paragraph" w:styleId="Listepuces2">
    <w:name w:val="List Bullet 2"/>
    <w:basedOn w:val="Normal"/>
    <w:uiPriority w:val="99"/>
    <w:unhideWhenUsed/>
    <w:rsid w:val="00476F18"/>
    <w:pPr>
      <w:numPr>
        <w:numId w:val="2"/>
      </w:numPr>
      <w:contextualSpacing/>
    </w:pPr>
  </w:style>
  <w:style w:type="paragraph" w:styleId="NormalWeb">
    <w:name w:val="Normal (Web)"/>
    <w:basedOn w:val="Normal"/>
    <w:uiPriority w:val="99"/>
    <w:unhideWhenUsed/>
    <w:rsid w:val="001B38FE"/>
    <w:pPr>
      <w:spacing w:before="100" w:beforeAutospacing="1" w:after="100" w:afterAutospacing="1"/>
      <w:jc w:val="left"/>
    </w:pPr>
    <w:rPr>
      <w:rFonts w:ascii="Times New Roman" w:hAnsi="Times New Roman"/>
      <w:color w:val="auto"/>
      <w:sz w:val="24"/>
      <w:szCs w:val="24"/>
      <w:lang w:eastAsia="en-GB"/>
    </w:rPr>
  </w:style>
  <w:style w:type="character" w:styleId="Lienhypertextesuivivisit">
    <w:name w:val="FollowedHyperlink"/>
    <w:basedOn w:val="Policepardfaut"/>
    <w:uiPriority w:val="99"/>
    <w:semiHidden/>
    <w:unhideWhenUsed/>
    <w:rsid w:val="00473F7F"/>
    <w:rPr>
      <w:color w:val="800080" w:themeColor="followedHyperlink"/>
      <w:u w:val="single"/>
    </w:rPr>
  </w:style>
  <w:style w:type="paragraph" w:customStyle="1" w:styleId="Titresignataire2">
    <w:name w:val="Titre signataire 2"/>
    <w:basedOn w:val="Titre1"/>
    <w:rsid w:val="004B5AE1"/>
    <w:pPr>
      <w:spacing w:after="240" w:line="288" w:lineRule="auto"/>
      <w:jc w:val="center"/>
      <w:outlineLvl w:val="9"/>
    </w:pPr>
    <w:rPr>
      <w:rFonts w:ascii="Arial" w:hAnsi="Arial"/>
      <w:smallCaps w:val="0"/>
      <w:color w:val="auto"/>
      <w:kern w:val="0"/>
      <w:sz w:val="28"/>
      <w:u w:val="none"/>
      <w:lang w:eastAsia="de-DE"/>
    </w:rPr>
  </w:style>
  <w:style w:type="paragraph" w:customStyle="1" w:styleId="Titresignataire3">
    <w:name w:val="Titre signataire 3"/>
    <w:basedOn w:val="Normal"/>
    <w:rsid w:val="004B5AE1"/>
    <w:pPr>
      <w:tabs>
        <w:tab w:val="left" w:pos="709"/>
        <w:tab w:val="left" w:pos="851"/>
      </w:tabs>
      <w:spacing w:before="240" w:after="240" w:line="288" w:lineRule="auto"/>
      <w:jc w:val="left"/>
    </w:pPr>
    <w:rPr>
      <w:rFonts w:ascii="Arial" w:hAnsi="Arial"/>
      <w:color w:val="auto"/>
      <w:lang w:eastAsia="de-DE"/>
    </w:rPr>
  </w:style>
  <w:style w:type="character" w:customStyle="1" w:styleId="Titre5Car">
    <w:name w:val="Titre 5 Car"/>
    <w:aliases w:val="H5 Car"/>
    <w:basedOn w:val="Policepardfaut"/>
    <w:link w:val="Titre5"/>
    <w:rsid w:val="0005584D"/>
    <w:rPr>
      <w:rFonts w:asciiTheme="minorHAnsi" w:hAnsiTheme="minorHAnsi"/>
      <w:color w:val="1F497D"/>
      <w:sz w:val="22"/>
      <w:lang w:eastAsia="fr-FR"/>
    </w:rPr>
  </w:style>
  <w:style w:type="character" w:styleId="Textedelespacerserv">
    <w:name w:val="Placeholder Text"/>
    <w:basedOn w:val="Policepardfaut"/>
    <w:uiPriority w:val="99"/>
    <w:semiHidden/>
    <w:rsid w:val="00A2003E"/>
    <w:rPr>
      <w:color w:val="808080"/>
    </w:rPr>
  </w:style>
  <w:style w:type="paragraph" w:styleId="Sansinterligne">
    <w:name w:val="No Spacing"/>
    <w:uiPriority w:val="1"/>
    <w:qFormat/>
    <w:rsid w:val="0041796F"/>
    <w:rPr>
      <w:rFonts w:ascii="Calibri" w:hAnsi="Calibri"/>
      <w:sz w:val="22"/>
      <w:szCs w:val="22"/>
      <w:lang w:eastAsia="en-US"/>
    </w:rPr>
  </w:style>
  <w:style w:type="paragraph" w:customStyle="1" w:styleId="note">
    <w:name w:val="note"/>
    <w:basedOn w:val="Normal"/>
    <w:rsid w:val="004B1284"/>
    <w:pPr>
      <w:numPr>
        <w:numId w:val="4"/>
      </w:numPr>
      <w:spacing w:after="60" w:line="312" w:lineRule="auto"/>
    </w:pPr>
    <w:rPr>
      <w:rFonts w:ascii="Alstom" w:hAnsi="Alstom"/>
      <w:color w:val="auto"/>
      <w:sz w:val="20"/>
      <w:szCs w:val="24"/>
      <w:lang w:val="en-US" w:eastAsia="en-US"/>
    </w:rPr>
  </w:style>
  <w:style w:type="paragraph" w:styleId="Textebrut">
    <w:name w:val="Plain Text"/>
    <w:basedOn w:val="Normal"/>
    <w:link w:val="TextebrutCar"/>
    <w:unhideWhenUsed/>
    <w:rsid w:val="00A514D8"/>
    <w:pPr>
      <w:jc w:val="left"/>
    </w:pPr>
    <w:rPr>
      <w:rFonts w:ascii="Calibri" w:hAnsi="Calibri"/>
      <w:color w:val="auto"/>
      <w:szCs w:val="21"/>
      <w:lang w:val="fr-BE" w:eastAsia="fr-BE"/>
    </w:rPr>
  </w:style>
  <w:style w:type="character" w:customStyle="1" w:styleId="TextebrutCar">
    <w:name w:val="Texte brut Car"/>
    <w:basedOn w:val="Policepardfaut"/>
    <w:link w:val="Textebrut"/>
    <w:rsid w:val="00A514D8"/>
    <w:rPr>
      <w:rFonts w:ascii="Calibri" w:hAnsi="Calibri"/>
      <w:sz w:val="22"/>
      <w:szCs w:val="21"/>
      <w:lang w:val="fr-BE" w:eastAsia="fr-BE"/>
    </w:rPr>
  </w:style>
  <w:style w:type="paragraph" w:customStyle="1" w:styleId="Indent1">
    <w:name w:val="Indent 1"/>
    <w:basedOn w:val="Normal"/>
    <w:rsid w:val="00425AA7"/>
    <w:pPr>
      <w:spacing w:before="60" w:after="120" w:line="288" w:lineRule="auto"/>
      <w:ind w:left="1417" w:hanging="283"/>
    </w:pPr>
    <w:rPr>
      <w:rFonts w:ascii="Arial" w:hAnsi="Arial"/>
      <w:color w:val="auto"/>
      <w:lang w:eastAsia="de-DE"/>
    </w:rPr>
  </w:style>
  <w:style w:type="paragraph" w:customStyle="1" w:styleId="Indent2">
    <w:name w:val="Indent 2"/>
    <w:basedOn w:val="Normal"/>
    <w:rsid w:val="00425AA7"/>
    <w:pPr>
      <w:spacing w:after="120" w:line="288" w:lineRule="auto"/>
    </w:pPr>
    <w:rPr>
      <w:rFonts w:ascii="Arial" w:hAnsi="Arial"/>
      <w:color w:val="auto"/>
      <w:lang w:eastAsia="de-DE"/>
    </w:rPr>
  </w:style>
  <w:style w:type="paragraph" w:styleId="Retraitnormal">
    <w:name w:val="Normal Indent"/>
    <w:basedOn w:val="Normal"/>
    <w:next w:val="Titre4"/>
    <w:semiHidden/>
    <w:rsid w:val="00425AA7"/>
    <w:pPr>
      <w:spacing w:before="60" w:after="120" w:line="288" w:lineRule="auto"/>
      <w:ind w:left="1134"/>
    </w:pPr>
    <w:rPr>
      <w:rFonts w:ascii="Arial" w:hAnsi="Arial"/>
      <w:color w:val="auto"/>
      <w:lang w:eastAsia="de-DE"/>
    </w:rPr>
  </w:style>
  <w:style w:type="paragraph" w:customStyle="1" w:styleId="Titresignataire1">
    <w:name w:val="Titre signataire 1"/>
    <w:basedOn w:val="Titresignataire2"/>
    <w:rsid w:val="00425AA7"/>
    <w:pPr>
      <w:keepNext w:val="0"/>
      <w:spacing w:before="600" w:after="600"/>
      <w:ind w:left="567" w:right="567"/>
    </w:pPr>
    <w:rPr>
      <w:sz w:val="36"/>
    </w:rPr>
  </w:style>
  <w:style w:type="character" w:customStyle="1" w:styleId="TitreCar">
    <w:name w:val="Titre Car"/>
    <w:rsid w:val="00425AA7"/>
    <w:rPr>
      <w:rFonts w:ascii="Cambria" w:eastAsia="Times New Roman" w:hAnsi="Cambria" w:cs="Times New Roman"/>
      <w:b/>
      <w:bCs/>
      <w:color w:val="002060"/>
      <w:kern w:val="28"/>
      <w:sz w:val="32"/>
      <w:szCs w:val="32"/>
      <w:lang w:eastAsia="de-DE"/>
    </w:rPr>
  </w:style>
  <w:style w:type="paragraph" w:customStyle="1" w:styleId="Author">
    <w:name w:val="Author"/>
    <w:basedOn w:val="Normal"/>
    <w:rsid w:val="00425AA7"/>
    <w:pPr>
      <w:spacing w:before="120" w:after="120" w:line="288" w:lineRule="auto"/>
      <w:jc w:val="center"/>
    </w:pPr>
    <w:rPr>
      <w:rFonts w:ascii="Arial" w:hAnsi="Arial"/>
      <w:noProof/>
      <w:color w:val="auto"/>
      <w:lang w:eastAsia="de-DE"/>
    </w:rPr>
  </w:style>
  <w:style w:type="character" w:customStyle="1" w:styleId="Titre3Car">
    <w:name w:val="Titre 3 Car"/>
    <w:rsid w:val="00425AA7"/>
    <w:rPr>
      <w:rFonts w:ascii="Arial Narrow" w:hAnsi="Arial Narrow"/>
      <w:b/>
      <w:color w:val="002060"/>
      <w:sz w:val="24"/>
      <w:lang w:eastAsia="de-DE"/>
    </w:rPr>
  </w:style>
  <w:style w:type="paragraph" w:styleId="TM4">
    <w:name w:val="toc 4"/>
    <w:basedOn w:val="Normal"/>
    <w:next w:val="Normal"/>
    <w:autoRedefine/>
    <w:uiPriority w:val="39"/>
    <w:rsid w:val="00425AA7"/>
    <w:pPr>
      <w:spacing w:after="120" w:line="288" w:lineRule="auto"/>
      <w:ind w:left="660"/>
    </w:pPr>
    <w:rPr>
      <w:rFonts w:ascii="Arial" w:hAnsi="Arial"/>
      <w:color w:val="auto"/>
      <w:lang w:eastAsia="de-DE"/>
    </w:rPr>
  </w:style>
  <w:style w:type="paragraph" w:styleId="TM5">
    <w:name w:val="toc 5"/>
    <w:basedOn w:val="Normal"/>
    <w:next w:val="Normal"/>
    <w:autoRedefine/>
    <w:uiPriority w:val="39"/>
    <w:rsid w:val="00425AA7"/>
    <w:pPr>
      <w:spacing w:after="120" w:line="288" w:lineRule="auto"/>
      <w:ind w:left="880"/>
    </w:pPr>
    <w:rPr>
      <w:rFonts w:ascii="Arial" w:hAnsi="Arial"/>
      <w:color w:val="auto"/>
      <w:lang w:eastAsia="de-DE"/>
    </w:rPr>
  </w:style>
  <w:style w:type="paragraph" w:styleId="TM6">
    <w:name w:val="toc 6"/>
    <w:basedOn w:val="Normal"/>
    <w:next w:val="Normal"/>
    <w:autoRedefine/>
    <w:uiPriority w:val="39"/>
    <w:rsid w:val="00425AA7"/>
    <w:pPr>
      <w:spacing w:after="120" w:line="288" w:lineRule="auto"/>
      <w:ind w:left="1100"/>
    </w:pPr>
    <w:rPr>
      <w:rFonts w:ascii="Arial" w:hAnsi="Arial"/>
      <w:color w:val="auto"/>
      <w:lang w:eastAsia="de-DE"/>
    </w:rPr>
  </w:style>
  <w:style w:type="paragraph" w:styleId="TM7">
    <w:name w:val="toc 7"/>
    <w:basedOn w:val="Normal"/>
    <w:next w:val="Normal"/>
    <w:autoRedefine/>
    <w:uiPriority w:val="39"/>
    <w:rsid w:val="00425AA7"/>
    <w:pPr>
      <w:spacing w:after="120" w:line="288" w:lineRule="auto"/>
      <w:ind w:left="1320"/>
    </w:pPr>
    <w:rPr>
      <w:rFonts w:ascii="Arial" w:hAnsi="Arial"/>
      <w:color w:val="auto"/>
      <w:lang w:eastAsia="de-DE"/>
    </w:rPr>
  </w:style>
  <w:style w:type="paragraph" w:styleId="TM9">
    <w:name w:val="toc 9"/>
    <w:basedOn w:val="Normal"/>
    <w:next w:val="Normal"/>
    <w:autoRedefine/>
    <w:uiPriority w:val="39"/>
    <w:rsid w:val="00425AA7"/>
    <w:pPr>
      <w:spacing w:after="120" w:line="288" w:lineRule="auto"/>
      <w:ind w:left="1760"/>
    </w:pPr>
    <w:rPr>
      <w:rFonts w:ascii="Arial" w:hAnsi="Arial"/>
      <w:color w:val="auto"/>
      <w:lang w:eastAsia="de-DE"/>
    </w:rPr>
  </w:style>
  <w:style w:type="character" w:customStyle="1" w:styleId="NotedebasdepageCar">
    <w:name w:val="Note de bas de page Car"/>
    <w:semiHidden/>
    <w:rsid w:val="00425AA7"/>
    <w:rPr>
      <w:rFonts w:ascii="Arial Narrow" w:hAnsi="Arial Narrow"/>
      <w:color w:val="002060"/>
      <w:lang w:eastAsia="de-DE"/>
    </w:rPr>
  </w:style>
  <w:style w:type="character" w:customStyle="1" w:styleId="Heading3Char">
    <w:name w:val="Heading 3 Char"/>
    <w:rsid w:val="00425AA7"/>
    <w:rPr>
      <w:rFonts w:ascii="Arial Narrow" w:hAnsi="Arial Narrow"/>
      <w:b/>
      <w:color w:val="002060"/>
      <w:sz w:val="24"/>
      <w:lang w:eastAsia="de-DE"/>
    </w:rPr>
  </w:style>
  <w:style w:type="character" w:customStyle="1" w:styleId="Heading4Char">
    <w:name w:val="Heading 4 Char"/>
    <w:rsid w:val="00425AA7"/>
    <w:rPr>
      <w:rFonts w:ascii="Arial Narrow" w:hAnsi="Arial Narrow"/>
      <w:color w:val="002060"/>
      <w:sz w:val="22"/>
      <w:lang w:eastAsia="de-DE"/>
    </w:rPr>
  </w:style>
  <w:style w:type="character" w:customStyle="1" w:styleId="Heading5Char">
    <w:name w:val="Heading 5 Char"/>
    <w:rsid w:val="00425AA7"/>
    <w:rPr>
      <w:rFonts w:ascii="Arial Narrow" w:hAnsi="Arial Narrow"/>
      <w:color w:val="002060"/>
      <w:sz w:val="22"/>
      <w:lang w:eastAsia="de-DE"/>
    </w:rPr>
  </w:style>
  <w:style w:type="character" w:customStyle="1" w:styleId="CommentTextChar">
    <w:name w:val="Comment Text Char"/>
    <w:rsid w:val="00425AA7"/>
    <w:rPr>
      <w:rFonts w:ascii="Arial Narrow" w:hAnsi="Arial Narrow"/>
      <w:color w:val="002060"/>
      <w:lang w:eastAsia="de-DE"/>
    </w:rPr>
  </w:style>
  <w:style w:type="paragraph" w:customStyle="1" w:styleId="CommentSubject1">
    <w:name w:val="Comment Subject1"/>
    <w:basedOn w:val="Commentaire"/>
    <w:next w:val="Commentaire"/>
    <w:rsid w:val="00425AA7"/>
    <w:pPr>
      <w:spacing w:after="120" w:line="288" w:lineRule="auto"/>
    </w:pPr>
    <w:rPr>
      <w:rFonts w:ascii="Arial" w:hAnsi="Arial"/>
      <w:b/>
      <w:bCs/>
      <w:color w:val="auto"/>
      <w:sz w:val="20"/>
      <w:lang w:val="x-none"/>
    </w:rPr>
  </w:style>
  <w:style w:type="character" w:customStyle="1" w:styleId="CommentSubjectChar">
    <w:name w:val="Comment Subject Char"/>
    <w:rsid w:val="00425AA7"/>
    <w:rPr>
      <w:rFonts w:ascii="Arial Narrow" w:hAnsi="Arial Narrow"/>
      <w:b/>
      <w:bCs/>
      <w:color w:val="002060"/>
      <w:lang w:eastAsia="de-DE"/>
    </w:rPr>
  </w:style>
  <w:style w:type="paragraph" w:customStyle="1" w:styleId="Textedebulles1">
    <w:name w:val="Texte de bulles1"/>
    <w:basedOn w:val="Normal"/>
    <w:rsid w:val="00425AA7"/>
    <w:rPr>
      <w:rFonts w:ascii="Tahoma" w:hAnsi="Tahoma"/>
      <w:color w:val="auto"/>
      <w:sz w:val="16"/>
      <w:szCs w:val="16"/>
      <w:lang w:val="x-none" w:eastAsia="de-DE"/>
    </w:rPr>
  </w:style>
  <w:style w:type="character" w:customStyle="1" w:styleId="BalloonTextChar">
    <w:name w:val="Balloon Text Char"/>
    <w:rsid w:val="00425AA7"/>
    <w:rPr>
      <w:rFonts w:ascii="Tahoma" w:hAnsi="Tahoma" w:cs="Tahoma"/>
      <w:color w:val="002060"/>
      <w:sz w:val="16"/>
      <w:szCs w:val="16"/>
      <w:lang w:eastAsia="de-DE"/>
    </w:rPr>
  </w:style>
  <w:style w:type="paragraph" w:styleId="Tabledesillustrations">
    <w:name w:val="table of figures"/>
    <w:basedOn w:val="Normal"/>
    <w:next w:val="Normal"/>
    <w:uiPriority w:val="99"/>
    <w:unhideWhenUsed/>
    <w:rsid w:val="00425AA7"/>
    <w:pPr>
      <w:spacing w:after="120" w:line="288" w:lineRule="auto"/>
    </w:pPr>
    <w:rPr>
      <w:rFonts w:ascii="Arial" w:hAnsi="Arial"/>
      <w:color w:val="auto"/>
      <w:lang w:eastAsia="de-DE"/>
    </w:rPr>
  </w:style>
  <w:style w:type="paragraph" w:customStyle="1" w:styleId="preface-title">
    <w:name w:val="preface-title"/>
    <w:basedOn w:val="Normal"/>
    <w:rsid w:val="00425AA7"/>
    <w:pPr>
      <w:keepNext/>
      <w:keepLines/>
      <w:pageBreakBefore/>
      <w:widowControl w:val="0"/>
      <w:tabs>
        <w:tab w:val="left" w:pos="284"/>
      </w:tabs>
      <w:spacing w:before="240" w:after="240" w:line="312" w:lineRule="auto"/>
      <w:jc w:val="center"/>
    </w:pPr>
    <w:rPr>
      <w:rFonts w:ascii="Alstom" w:hAnsi="Alstom"/>
      <w:b/>
      <w:caps/>
      <w:color w:val="auto"/>
      <w:sz w:val="28"/>
      <w:szCs w:val="22"/>
      <w:lang w:val="en-US" w:eastAsia="en-US"/>
    </w:rPr>
  </w:style>
  <w:style w:type="character" w:customStyle="1" w:styleId="Titre1Car">
    <w:name w:val="Titre 1 Car"/>
    <w:aliases w:val="überschrift 1 Car,H1 Car"/>
    <w:link w:val="Titre1"/>
    <w:rsid w:val="006C7BEB"/>
    <w:rPr>
      <w:rFonts w:asciiTheme="minorHAnsi" w:hAnsiTheme="minorHAnsi"/>
      <w:b/>
      <w:smallCaps/>
      <w:color w:val="1F497D"/>
      <w:kern w:val="28"/>
      <w:sz w:val="32"/>
      <w:u w:val="single"/>
      <w:lang w:eastAsia="fr-FR"/>
    </w:rPr>
  </w:style>
  <w:style w:type="paragraph" w:styleId="Citationintense">
    <w:name w:val="Intense Quote"/>
    <w:basedOn w:val="Normal"/>
    <w:next w:val="Normal"/>
    <w:link w:val="CitationintenseCar"/>
    <w:uiPriority w:val="30"/>
    <w:qFormat/>
    <w:rsid w:val="00425AA7"/>
    <w:pPr>
      <w:pBdr>
        <w:bottom w:val="single" w:sz="4" w:space="4" w:color="4F81BD"/>
      </w:pBdr>
      <w:spacing w:before="200" w:after="280" w:line="288" w:lineRule="auto"/>
      <w:ind w:left="936" w:right="936"/>
    </w:pPr>
    <w:rPr>
      <w:rFonts w:ascii="Arial" w:hAnsi="Arial"/>
      <w:b/>
      <w:bCs/>
      <w:i/>
      <w:iCs/>
      <w:color w:val="4F81BD"/>
      <w:lang w:eastAsia="de-DE"/>
    </w:rPr>
  </w:style>
  <w:style w:type="character" w:customStyle="1" w:styleId="CitationintenseCar">
    <w:name w:val="Citation intense Car"/>
    <w:basedOn w:val="Policepardfaut"/>
    <w:link w:val="Citationintense"/>
    <w:uiPriority w:val="30"/>
    <w:rsid w:val="00425AA7"/>
    <w:rPr>
      <w:rFonts w:ascii="Arial" w:hAnsi="Arial"/>
      <w:b/>
      <w:bCs/>
      <w:i/>
      <w:iCs/>
      <w:color w:val="4F81BD"/>
      <w:sz w:val="22"/>
      <w:lang w:eastAsia="de-DE"/>
    </w:rPr>
  </w:style>
  <w:style w:type="paragraph" w:customStyle="1" w:styleId="ReqText">
    <w:name w:val="Req_Text"/>
    <w:qFormat/>
    <w:rsid w:val="00425AA7"/>
    <w:pPr>
      <w:widowControl w:val="0"/>
      <w:spacing w:after="120" w:line="288" w:lineRule="auto"/>
      <w:jc w:val="both"/>
    </w:pPr>
    <w:rPr>
      <w:rFonts w:ascii="Arial Narrow" w:hAnsi="Arial Narrow"/>
      <w:color w:val="0000FF"/>
      <w:sz w:val="22"/>
      <w:szCs w:val="22"/>
      <w:lang w:eastAsia="fr-FR"/>
    </w:rPr>
  </w:style>
  <w:style w:type="paragraph" w:customStyle="1" w:styleId="ReqID">
    <w:name w:val="Req_ID"/>
    <w:next w:val="Normal"/>
    <w:qFormat/>
    <w:rsid w:val="00425AA7"/>
    <w:pPr>
      <w:spacing w:before="40" w:after="120"/>
    </w:pPr>
    <w:rPr>
      <w:rFonts w:ascii="Arial Narrow" w:hAnsi="Arial Narrow"/>
      <w:b/>
      <w:color w:val="FF0000"/>
      <w:sz w:val="22"/>
      <w:szCs w:val="22"/>
      <w:lang w:val="en-US" w:eastAsia="fr-FR"/>
    </w:rPr>
  </w:style>
  <w:style w:type="character" w:styleId="lev">
    <w:name w:val="Strong"/>
    <w:qFormat/>
    <w:rsid w:val="00425AA7"/>
    <w:rPr>
      <w:b/>
      <w:bCs/>
    </w:rPr>
  </w:style>
  <w:style w:type="paragraph" w:customStyle="1" w:styleId="tabletitle">
    <w:name w:val="tabletitle"/>
    <w:basedOn w:val="Normal"/>
    <w:next w:val="Normal"/>
    <w:rsid w:val="00425AA7"/>
    <w:pPr>
      <w:spacing w:after="60"/>
      <w:jc w:val="center"/>
    </w:pPr>
    <w:rPr>
      <w:rFonts w:ascii="Alstom" w:hAnsi="Alstom"/>
      <w:b/>
      <w:color w:val="auto"/>
      <w:sz w:val="20"/>
      <w:szCs w:val="24"/>
      <w:lang w:eastAsia="en-US"/>
    </w:rPr>
  </w:style>
  <w:style w:type="paragraph" w:customStyle="1" w:styleId="Aufzhlungsebene1">
    <w:name w:val="Aufzählungsebene 1"/>
    <w:basedOn w:val="Normal"/>
    <w:link w:val="Aufzhlungsebene1Zchn"/>
    <w:locked/>
    <w:rsid w:val="00425AA7"/>
    <w:pPr>
      <w:numPr>
        <w:numId w:val="6"/>
      </w:numPr>
      <w:spacing w:after="240" w:line="288" w:lineRule="auto"/>
    </w:pPr>
    <w:rPr>
      <w:rFonts w:ascii="Arial" w:hAnsi="Arial"/>
      <w:color w:val="auto"/>
      <w:lang w:eastAsia="en-US"/>
    </w:rPr>
  </w:style>
  <w:style w:type="character" w:customStyle="1" w:styleId="Aufzhlungsebene1Zchn">
    <w:name w:val="Aufzählungsebene 1 Zchn"/>
    <w:link w:val="Aufzhlungsebene1"/>
    <w:rsid w:val="00425AA7"/>
    <w:rPr>
      <w:rFonts w:ascii="Arial" w:hAnsi="Arial"/>
      <w:sz w:val="22"/>
      <w:lang w:eastAsia="en-US"/>
    </w:rPr>
  </w:style>
  <w:style w:type="paragraph" w:customStyle="1" w:styleId="BeschriftungTabelle">
    <w:name w:val="Beschriftung Tabelle"/>
    <w:basedOn w:val="Lgende"/>
    <w:link w:val="BeschriftungTabelleZchn"/>
    <w:locked/>
    <w:rsid w:val="00425AA7"/>
    <w:pPr>
      <w:keepNext/>
      <w:keepLines/>
      <w:spacing w:before="120" w:after="240" w:line="288" w:lineRule="auto"/>
      <w:ind w:left="1701" w:hanging="1701"/>
      <w:jc w:val="left"/>
    </w:pPr>
    <w:rPr>
      <w:rFonts w:ascii="Arial" w:hAnsi="Arial"/>
      <w:color w:val="auto"/>
      <w:lang w:val="en-GB" w:eastAsia="en-US"/>
    </w:rPr>
  </w:style>
  <w:style w:type="character" w:customStyle="1" w:styleId="BeschriftungTabelleZchn">
    <w:name w:val="Beschriftung Tabelle Zchn"/>
    <w:link w:val="BeschriftungTabelle"/>
    <w:rsid w:val="00425AA7"/>
    <w:rPr>
      <w:rFonts w:ascii="Arial" w:hAnsi="Arial"/>
      <w:i/>
      <w:iCs/>
      <w:sz w:val="22"/>
      <w:lang w:eastAsia="en-US"/>
    </w:rPr>
  </w:style>
  <w:style w:type="paragraph" w:customStyle="1" w:styleId="Tabelle">
    <w:name w:val="Tabelle"/>
    <w:basedOn w:val="Normal"/>
    <w:link w:val="TabelleZchn"/>
    <w:uiPriority w:val="99"/>
    <w:rsid w:val="00425AA7"/>
    <w:pPr>
      <w:keepLines/>
      <w:spacing w:before="60" w:after="60"/>
      <w:jc w:val="left"/>
    </w:pPr>
    <w:rPr>
      <w:rFonts w:ascii="Arial" w:hAnsi="Arial"/>
      <w:color w:val="auto"/>
      <w:sz w:val="20"/>
      <w:lang w:eastAsia="de-DE"/>
    </w:rPr>
  </w:style>
  <w:style w:type="character" w:customStyle="1" w:styleId="TabelleZchn">
    <w:name w:val="Tabelle Zchn"/>
    <w:link w:val="Tabelle"/>
    <w:uiPriority w:val="99"/>
    <w:rsid w:val="00425AA7"/>
    <w:rPr>
      <w:rFonts w:ascii="Arial" w:hAnsi="Arial"/>
      <w:lang w:eastAsia="de-DE"/>
    </w:rPr>
  </w:style>
  <w:style w:type="paragraph" w:customStyle="1" w:styleId="Figure">
    <w:name w:val="Figure"/>
    <w:basedOn w:val="Normal"/>
    <w:next w:val="Normal"/>
    <w:rsid w:val="00425AA7"/>
    <w:pPr>
      <w:keepNext/>
      <w:numPr>
        <w:numId w:val="7"/>
      </w:numPr>
      <w:tabs>
        <w:tab w:val="clear" w:pos="360"/>
      </w:tabs>
      <w:spacing w:before="240" w:after="120" w:line="288" w:lineRule="auto"/>
      <w:ind w:left="1134" w:right="423" w:firstLine="0"/>
      <w:jc w:val="center"/>
    </w:pPr>
    <w:rPr>
      <w:rFonts w:ascii="Arial" w:hAnsi="Arial"/>
      <w:b/>
      <w:bCs/>
      <w:color w:val="auto"/>
    </w:rPr>
  </w:style>
  <w:style w:type="character" w:customStyle="1" w:styleId="CommentaireCar1">
    <w:name w:val="Commentaire Car1"/>
    <w:uiPriority w:val="99"/>
    <w:rsid w:val="00425AA7"/>
    <w:rPr>
      <w:rFonts w:ascii="Arial Narrow" w:hAnsi="Arial Narrow"/>
      <w:lang w:val="en-US" w:eastAsia="en-US" w:bidi="en-US"/>
    </w:rPr>
  </w:style>
  <w:style w:type="paragraph" w:customStyle="1" w:styleId="Default">
    <w:name w:val="Default"/>
    <w:rsid w:val="00425AA7"/>
    <w:pPr>
      <w:autoSpaceDE w:val="0"/>
      <w:autoSpaceDN w:val="0"/>
      <w:adjustRightInd w:val="0"/>
    </w:pPr>
    <w:rPr>
      <w:rFonts w:ascii="Calibri" w:hAnsi="Calibri" w:cs="Calibri"/>
      <w:color w:val="000000"/>
      <w:sz w:val="24"/>
      <w:szCs w:val="24"/>
      <w:lang w:val="en-US" w:eastAsia="en-US"/>
    </w:rPr>
  </w:style>
  <w:style w:type="character" w:customStyle="1" w:styleId="Titre2Car">
    <w:name w:val="Titre 2 Car"/>
    <w:aliases w:val="H2 Car"/>
    <w:link w:val="Titre2"/>
    <w:rsid w:val="00425AA7"/>
    <w:rPr>
      <w:rFonts w:asciiTheme="minorHAnsi" w:hAnsiTheme="minorHAnsi"/>
      <w:b/>
      <w:color w:val="1F497D"/>
      <w:sz w:val="24"/>
      <w:lang w:eastAsia="fr-FR"/>
    </w:rPr>
  </w:style>
  <w:style w:type="numbering" w:customStyle="1" w:styleId="Formatvorlage1">
    <w:name w:val="Formatvorlage1"/>
    <w:uiPriority w:val="99"/>
    <w:rsid w:val="007E472B"/>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41149">
      <w:bodyDiv w:val="1"/>
      <w:marLeft w:val="0"/>
      <w:marRight w:val="0"/>
      <w:marTop w:val="0"/>
      <w:marBottom w:val="0"/>
      <w:divBdr>
        <w:top w:val="none" w:sz="0" w:space="0" w:color="auto"/>
        <w:left w:val="none" w:sz="0" w:space="0" w:color="auto"/>
        <w:bottom w:val="none" w:sz="0" w:space="0" w:color="auto"/>
        <w:right w:val="none" w:sz="0" w:space="0" w:color="auto"/>
      </w:divBdr>
    </w:div>
    <w:div w:id="22439309">
      <w:bodyDiv w:val="1"/>
      <w:marLeft w:val="0"/>
      <w:marRight w:val="0"/>
      <w:marTop w:val="0"/>
      <w:marBottom w:val="0"/>
      <w:divBdr>
        <w:top w:val="none" w:sz="0" w:space="0" w:color="auto"/>
        <w:left w:val="none" w:sz="0" w:space="0" w:color="auto"/>
        <w:bottom w:val="none" w:sz="0" w:space="0" w:color="auto"/>
        <w:right w:val="none" w:sz="0" w:space="0" w:color="auto"/>
      </w:divBdr>
    </w:div>
    <w:div w:id="27679793">
      <w:bodyDiv w:val="1"/>
      <w:marLeft w:val="0"/>
      <w:marRight w:val="0"/>
      <w:marTop w:val="0"/>
      <w:marBottom w:val="0"/>
      <w:divBdr>
        <w:top w:val="none" w:sz="0" w:space="0" w:color="auto"/>
        <w:left w:val="none" w:sz="0" w:space="0" w:color="auto"/>
        <w:bottom w:val="none" w:sz="0" w:space="0" w:color="auto"/>
        <w:right w:val="none" w:sz="0" w:space="0" w:color="auto"/>
      </w:divBdr>
    </w:div>
    <w:div w:id="36052725">
      <w:bodyDiv w:val="1"/>
      <w:marLeft w:val="0"/>
      <w:marRight w:val="0"/>
      <w:marTop w:val="0"/>
      <w:marBottom w:val="0"/>
      <w:divBdr>
        <w:top w:val="none" w:sz="0" w:space="0" w:color="auto"/>
        <w:left w:val="none" w:sz="0" w:space="0" w:color="auto"/>
        <w:bottom w:val="none" w:sz="0" w:space="0" w:color="auto"/>
        <w:right w:val="none" w:sz="0" w:space="0" w:color="auto"/>
      </w:divBdr>
    </w:div>
    <w:div w:id="51539187">
      <w:bodyDiv w:val="1"/>
      <w:marLeft w:val="0"/>
      <w:marRight w:val="0"/>
      <w:marTop w:val="0"/>
      <w:marBottom w:val="0"/>
      <w:divBdr>
        <w:top w:val="none" w:sz="0" w:space="0" w:color="auto"/>
        <w:left w:val="none" w:sz="0" w:space="0" w:color="auto"/>
        <w:bottom w:val="none" w:sz="0" w:space="0" w:color="auto"/>
        <w:right w:val="none" w:sz="0" w:space="0" w:color="auto"/>
      </w:divBdr>
    </w:div>
    <w:div w:id="62487642">
      <w:bodyDiv w:val="1"/>
      <w:marLeft w:val="0"/>
      <w:marRight w:val="0"/>
      <w:marTop w:val="0"/>
      <w:marBottom w:val="0"/>
      <w:divBdr>
        <w:top w:val="none" w:sz="0" w:space="0" w:color="auto"/>
        <w:left w:val="none" w:sz="0" w:space="0" w:color="auto"/>
        <w:bottom w:val="none" w:sz="0" w:space="0" w:color="auto"/>
        <w:right w:val="none" w:sz="0" w:space="0" w:color="auto"/>
      </w:divBdr>
      <w:divsChild>
        <w:div w:id="1870415940">
          <w:marLeft w:val="0"/>
          <w:marRight w:val="0"/>
          <w:marTop w:val="0"/>
          <w:marBottom w:val="0"/>
          <w:divBdr>
            <w:top w:val="none" w:sz="0" w:space="0" w:color="auto"/>
            <w:left w:val="none" w:sz="0" w:space="0" w:color="auto"/>
            <w:bottom w:val="none" w:sz="0" w:space="0" w:color="auto"/>
            <w:right w:val="none" w:sz="0" w:space="0" w:color="auto"/>
          </w:divBdr>
        </w:div>
      </w:divsChild>
    </w:div>
    <w:div w:id="72895592">
      <w:bodyDiv w:val="1"/>
      <w:marLeft w:val="0"/>
      <w:marRight w:val="0"/>
      <w:marTop w:val="0"/>
      <w:marBottom w:val="0"/>
      <w:divBdr>
        <w:top w:val="none" w:sz="0" w:space="0" w:color="auto"/>
        <w:left w:val="none" w:sz="0" w:space="0" w:color="auto"/>
        <w:bottom w:val="none" w:sz="0" w:space="0" w:color="auto"/>
        <w:right w:val="none" w:sz="0" w:space="0" w:color="auto"/>
      </w:divBdr>
    </w:div>
    <w:div w:id="74479081">
      <w:bodyDiv w:val="1"/>
      <w:marLeft w:val="0"/>
      <w:marRight w:val="0"/>
      <w:marTop w:val="0"/>
      <w:marBottom w:val="0"/>
      <w:divBdr>
        <w:top w:val="none" w:sz="0" w:space="0" w:color="auto"/>
        <w:left w:val="none" w:sz="0" w:space="0" w:color="auto"/>
        <w:bottom w:val="none" w:sz="0" w:space="0" w:color="auto"/>
        <w:right w:val="none" w:sz="0" w:space="0" w:color="auto"/>
      </w:divBdr>
    </w:div>
    <w:div w:id="81025275">
      <w:bodyDiv w:val="1"/>
      <w:marLeft w:val="0"/>
      <w:marRight w:val="0"/>
      <w:marTop w:val="0"/>
      <w:marBottom w:val="0"/>
      <w:divBdr>
        <w:top w:val="none" w:sz="0" w:space="0" w:color="auto"/>
        <w:left w:val="none" w:sz="0" w:space="0" w:color="auto"/>
        <w:bottom w:val="none" w:sz="0" w:space="0" w:color="auto"/>
        <w:right w:val="none" w:sz="0" w:space="0" w:color="auto"/>
      </w:divBdr>
    </w:div>
    <w:div w:id="98455689">
      <w:bodyDiv w:val="1"/>
      <w:marLeft w:val="0"/>
      <w:marRight w:val="0"/>
      <w:marTop w:val="0"/>
      <w:marBottom w:val="0"/>
      <w:divBdr>
        <w:top w:val="none" w:sz="0" w:space="0" w:color="auto"/>
        <w:left w:val="none" w:sz="0" w:space="0" w:color="auto"/>
        <w:bottom w:val="none" w:sz="0" w:space="0" w:color="auto"/>
        <w:right w:val="none" w:sz="0" w:space="0" w:color="auto"/>
      </w:divBdr>
      <w:divsChild>
        <w:div w:id="1471553675">
          <w:marLeft w:val="0"/>
          <w:marRight w:val="0"/>
          <w:marTop w:val="0"/>
          <w:marBottom w:val="0"/>
          <w:divBdr>
            <w:top w:val="none" w:sz="0" w:space="0" w:color="auto"/>
            <w:left w:val="none" w:sz="0" w:space="0" w:color="auto"/>
            <w:bottom w:val="none" w:sz="0" w:space="0" w:color="auto"/>
            <w:right w:val="none" w:sz="0" w:space="0" w:color="auto"/>
          </w:divBdr>
        </w:div>
      </w:divsChild>
    </w:div>
    <w:div w:id="128088167">
      <w:bodyDiv w:val="1"/>
      <w:marLeft w:val="0"/>
      <w:marRight w:val="0"/>
      <w:marTop w:val="0"/>
      <w:marBottom w:val="0"/>
      <w:divBdr>
        <w:top w:val="none" w:sz="0" w:space="0" w:color="auto"/>
        <w:left w:val="none" w:sz="0" w:space="0" w:color="auto"/>
        <w:bottom w:val="none" w:sz="0" w:space="0" w:color="auto"/>
        <w:right w:val="none" w:sz="0" w:space="0" w:color="auto"/>
      </w:divBdr>
    </w:div>
    <w:div w:id="132139437">
      <w:bodyDiv w:val="1"/>
      <w:marLeft w:val="0"/>
      <w:marRight w:val="0"/>
      <w:marTop w:val="0"/>
      <w:marBottom w:val="0"/>
      <w:divBdr>
        <w:top w:val="none" w:sz="0" w:space="0" w:color="auto"/>
        <w:left w:val="none" w:sz="0" w:space="0" w:color="auto"/>
        <w:bottom w:val="none" w:sz="0" w:space="0" w:color="auto"/>
        <w:right w:val="none" w:sz="0" w:space="0" w:color="auto"/>
      </w:divBdr>
    </w:div>
    <w:div w:id="137692609">
      <w:bodyDiv w:val="1"/>
      <w:marLeft w:val="0"/>
      <w:marRight w:val="0"/>
      <w:marTop w:val="0"/>
      <w:marBottom w:val="0"/>
      <w:divBdr>
        <w:top w:val="none" w:sz="0" w:space="0" w:color="auto"/>
        <w:left w:val="none" w:sz="0" w:space="0" w:color="auto"/>
        <w:bottom w:val="none" w:sz="0" w:space="0" w:color="auto"/>
        <w:right w:val="none" w:sz="0" w:space="0" w:color="auto"/>
      </w:divBdr>
    </w:div>
    <w:div w:id="152718671">
      <w:bodyDiv w:val="1"/>
      <w:marLeft w:val="0"/>
      <w:marRight w:val="0"/>
      <w:marTop w:val="0"/>
      <w:marBottom w:val="0"/>
      <w:divBdr>
        <w:top w:val="none" w:sz="0" w:space="0" w:color="auto"/>
        <w:left w:val="none" w:sz="0" w:space="0" w:color="auto"/>
        <w:bottom w:val="none" w:sz="0" w:space="0" w:color="auto"/>
        <w:right w:val="none" w:sz="0" w:space="0" w:color="auto"/>
      </w:divBdr>
    </w:div>
    <w:div w:id="156775120">
      <w:bodyDiv w:val="1"/>
      <w:marLeft w:val="0"/>
      <w:marRight w:val="0"/>
      <w:marTop w:val="0"/>
      <w:marBottom w:val="0"/>
      <w:divBdr>
        <w:top w:val="none" w:sz="0" w:space="0" w:color="auto"/>
        <w:left w:val="none" w:sz="0" w:space="0" w:color="auto"/>
        <w:bottom w:val="none" w:sz="0" w:space="0" w:color="auto"/>
        <w:right w:val="none" w:sz="0" w:space="0" w:color="auto"/>
      </w:divBdr>
    </w:div>
    <w:div w:id="160585529">
      <w:bodyDiv w:val="1"/>
      <w:marLeft w:val="0"/>
      <w:marRight w:val="0"/>
      <w:marTop w:val="0"/>
      <w:marBottom w:val="0"/>
      <w:divBdr>
        <w:top w:val="none" w:sz="0" w:space="0" w:color="auto"/>
        <w:left w:val="none" w:sz="0" w:space="0" w:color="auto"/>
        <w:bottom w:val="none" w:sz="0" w:space="0" w:color="auto"/>
        <w:right w:val="none" w:sz="0" w:space="0" w:color="auto"/>
      </w:divBdr>
    </w:div>
    <w:div w:id="165949028">
      <w:bodyDiv w:val="1"/>
      <w:marLeft w:val="0"/>
      <w:marRight w:val="0"/>
      <w:marTop w:val="0"/>
      <w:marBottom w:val="0"/>
      <w:divBdr>
        <w:top w:val="none" w:sz="0" w:space="0" w:color="auto"/>
        <w:left w:val="none" w:sz="0" w:space="0" w:color="auto"/>
        <w:bottom w:val="none" w:sz="0" w:space="0" w:color="auto"/>
        <w:right w:val="none" w:sz="0" w:space="0" w:color="auto"/>
      </w:divBdr>
    </w:div>
    <w:div w:id="179661183">
      <w:bodyDiv w:val="1"/>
      <w:marLeft w:val="0"/>
      <w:marRight w:val="0"/>
      <w:marTop w:val="0"/>
      <w:marBottom w:val="0"/>
      <w:divBdr>
        <w:top w:val="none" w:sz="0" w:space="0" w:color="auto"/>
        <w:left w:val="none" w:sz="0" w:space="0" w:color="auto"/>
        <w:bottom w:val="none" w:sz="0" w:space="0" w:color="auto"/>
        <w:right w:val="none" w:sz="0" w:space="0" w:color="auto"/>
      </w:divBdr>
    </w:div>
    <w:div w:id="186023711">
      <w:bodyDiv w:val="1"/>
      <w:marLeft w:val="0"/>
      <w:marRight w:val="0"/>
      <w:marTop w:val="0"/>
      <w:marBottom w:val="0"/>
      <w:divBdr>
        <w:top w:val="none" w:sz="0" w:space="0" w:color="auto"/>
        <w:left w:val="none" w:sz="0" w:space="0" w:color="auto"/>
        <w:bottom w:val="none" w:sz="0" w:space="0" w:color="auto"/>
        <w:right w:val="none" w:sz="0" w:space="0" w:color="auto"/>
      </w:divBdr>
      <w:divsChild>
        <w:div w:id="615865915">
          <w:marLeft w:val="0"/>
          <w:marRight w:val="0"/>
          <w:marTop w:val="0"/>
          <w:marBottom w:val="0"/>
          <w:divBdr>
            <w:top w:val="none" w:sz="0" w:space="0" w:color="auto"/>
            <w:left w:val="none" w:sz="0" w:space="0" w:color="auto"/>
            <w:bottom w:val="none" w:sz="0" w:space="0" w:color="auto"/>
            <w:right w:val="none" w:sz="0" w:space="0" w:color="auto"/>
          </w:divBdr>
        </w:div>
        <w:div w:id="867374078">
          <w:marLeft w:val="0"/>
          <w:marRight w:val="0"/>
          <w:marTop w:val="0"/>
          <w:marBottom w:val="0"/>
          <w:divBdr>
            <w:top w:val="none" w:sz="0" w:space="0" w:color="auto"/>
            <w:left w:val="none" w:sz="0" w:space="0" w:color="auto"/>
            <w:bottom w:val="none" w:sz="0" w:space="0" w:color="auto"/>
            <w:right w:val="none" w:sz="0" w:space="0" w:color="auto"/>
          </w:divBdr>
        </w:div>
      </w:divsChild>
    </w:div>
    <w:div w:id="197360642">
      <w:bodyDiv w:val="1"/>
      <w:marLeft w:val="0"/>
      <w:marRight w:val="0"/>
      <w:marTop w:val="0"/>
      <w:marBottom w:val="0"/>
      <w:divBdr>
        <w:top w:val="none" w:sz="0" w:space="0" w:color="auto"/>
        <w:left w:val="none" w:sz="0" w:space="0" w:color="auto"/>
        <w:bottom w:val="none" w:sz="0" w:space="0" w:color="auto"/>
        <w:right w:val="none" w:sz="0" w:space="0" w:color="auto"/>
      </w:divBdr>
    </w:div>
    <w:div w:id="203952181">
      <w:bodyDiv w:val="1"/>
      <w:marLeft w:val="0"/>
      <w:marRight w:val="0"/>
      <w:marTop w:val="0"/>
      <w:marBottom w:val="0"/>
      <w:divBdr>
        <w:top w:val="none" w:sz="0" w:space="0" w:color="auto"/>
        <w:left w:val="none" w:sz="0" w:space="0" w:color="auto"/>
        <w:bottom w:val="none" w:sz="0" w:space="0" w:color="auto"/>
        <w:right w:val="none" w:sz="0" w:space="0" w:color="auto"/>
      </w:divBdr>
    </w:div>
    <w:div w:id="211305508">
      <w:bodyDiv w:val="1"/>
      <w:marLeft w:val="0"/>
      <w:marRight w:val="0"/>
      <w:marTop w:val="0"/>
      <w:marBottom w:val="0"/>
      <w:divBdr>
        <w:top w:val="none" w:sz="0" w:space="0" w:color="auto"/>
        <w:left w:val="none" w:sz="0" w:space="0" w:color="auto"/>
        <w:bottom w:val="none" w:sz="0" w:space="0" w:color="auto"/>
        <w:right w:val="none" w:sz="0" w:space="0" w:color="auto"/>
      </w:divBdr>
      <w:divsChild>
        <w:div w:id="556476025">
          <w:marLeft w:val="0"/>
          <w:marRight w:val="0"/>
          <w:marTop w:val="0"/>
          <w:marBottom w:val="0"/>
          <w:divBdr>
            <w:top w:val="none" w:sz="0" w:space="0" w:color="auto"/>
            <w:left w:val="none" w:sz="0" w:space="0" w:color="auto"/>
            <w:bottom w:val="none" w:sz="0" w:space="0" w:color="auto"/>
            <w:right w:val="none" w:sz="0" w:space="0" w:color="auto"/>
          </w:divBdr>
        </w:div>
      </w:divsChild>
    </w:div>
    <w:div w:id="222915512">
      <w:bodyDiv w:val="1"/>
      <w:marLeft w:val="0"/>
      <w:marRight w:val="0"/>
      <w:marTop w:val="0"/>
      <w:marBottom w:val="0"/>
      <w:divBdr>
        <w:top w:val="none" w:sz="0" w:space="0" w:color="auto"/>
        <w:left w:val="none" w:sz="0" w:space="0" w:color="auto"/>
        <w:bottom w:val="none" w:sz="0" w:space="0" w:color="auto"/>
        <w:right w:val="none" w:sz="0" w:space="0" w:color="auto"/>
      </w:divBdr>
    </w:div>
    <w:div w:id="244874725">
      <w:bodyDiv w:val="1"/>
      <w:marLeft w:val="0"/>
      <w:marRight w:val="0"/>
      <w:marTop w:val="0"/>
      <w:marBottom w:val="0"/>
      <w:divBdr>
        <w:top w:val="none" w:sz="0" w:space="0" w:color="auto"/>
        <w:left w:val="none" w:sz="0" w:space="0" w:color="auto"/>
        <w:bottom w:val="none" w:sz="0" w:space="0" w:color="auto"/>
        <w:right w:val="none" w:sz="0" w:space="0" w:color="auto"/>
      </w:divBdr>
    </w:div>
    <w:div w:id="256182103">
      <w:bodyDiv w:val="1"/>
      <w:marLeft w:val="0"/>
      <w:marRight w:val="0"/>
      <w:marTop w:val="0"/>
      <w:marBottom w:val="0"/>
      <w:divBdr>
        <w:top w:val="none" w:sz="0" w:space="0" w:color="auto"/>
        <w:left w:val="none" w:sz="0" w:space="0" w:color="auto"/>
        <w:bottom w:val="none" w:sz="0" w:space="0" w:color="auto"/>
        <w:right w:val="none" w:sz="0" w:space="0" w:color="auto"/>
      </w:divBdr>
    </w:div>
    <w:div w:id="289745231">
      <w:bodyDiv w:val="1"/>
      <w:marLeft w:val="0"/>
      <w:marRight w:val="0"/>
      <w:marTop w:val="0"/>
      <w:marBottom w:val="0"/>
      <w:divBdr>
        <w:top w:val="none" w:sz="0" w:space="0" w:color="auto"/>
        <w:left w:val="none" w:sz="0" w:space="0" w:color="auto"/>
        <w:bottom w:val="none" w:sz="0" w:space="0" w:color="auto"/>
        <w:right w:val="none" w:sz="0" w:space="0" w:color="auto"/>
      </w:divBdr>
    </w:div>
    <w:div w:id="290213518">
      <w:bodyDiv w:val="1"/>
      <w:marLeft w:val="0"/>
      <w:marRight w:val="0"/>
      <w:marTop w:val="0"/>
      <w:marBottom w:val="0"/>
      <w:divBdr>
        <w:top w:val="none" w:sz="0" w:space="0" w:color="auto"/>
        <w:left w:val="none" w:sz="0" w:space="0" w:color="auto"/>
        <w:bottom w:val="none" w:sz="0" w:space="0" w:color="auto"/>
        <w:right w:val="none" w:sz="0" w:space="0" w:color="auto"/>
      </w:divBdr>
    </w:div>
    <w:div w:id="300498302">
      <w:bodyDiv w:val="1"/>
      <w:marLeft w:val="0"/>
      <w:marRight w:val="0"/>
      <w:marTop w:val="0"/>
      <w:marBottom w:val="0"/>
      <w:divBdr>
        <w:top w:val="none" w:sz="0" w:space="0" w:color="auto"/>
        <w:left w:val="none" w:sz="0" w:space="0" w:color="auto"/>
        <w:bottom w:val="none" w:sz="0" w:space="0" w:color="auto"/>
        <w:right w:val="none" w:sz="0" w:space="0" w:color="auto"/>
      </w:divBdr>
    </w:div>
    <w:div w:id="305018151">
      <w:bodyDiv w:val="1"/>
      <w:marLeft w:val="0"/>
      <w:marRight w:val="0"/>
      <w:marTop w:val="0"/>
      <w:marBottom w:val="0"/>
      <w:divBdr>
        <w:top w:val="none" w:sz="0" w:space="0" w:color="auto"/>
        <w:left w:val="none" w:sz="0" w:space="0" w:color="auto"/>
        <w:bottom w:val="none" w:sz="0" w:space="0" w:color="auto"/>
        <w:right w:val="none" w:sz="0" w:space="0" w:color="auto"/>
      </w:divBdr>
    </w:div>
    <w:div w:id="341050752">
      <w:bodyDiv w:val="1"/>
      <w:marLeft w:val="0"/>
      <w:marRight w:val="0"/>
      <w:marTop w:val="0"/>
      <w:marBottom w:val="0"/>
      <w:divBdr>
        <w:top w:val="none" w:sz="0" w:space="0" w:color="auto"/>
        <w:left w:val="none" w:sz="0" w:space="0" w:color="auto"/>
        <w:bottom w:val="none" w:sz="0" w:space="0" w:color="auto"/>
        <w:right w:val="none" w:sz="0" w:space="0" w:color="auto"/>
      </w:divBdr>
    </w:div>
    <w:div w:id="353388239">
      <w:bodyDiv w:val="1"/>
      <w:marLeft w:val="0"/>
      <w:marRight w:val="0"/>
      <w:marTop w:val="0"/>
      <w:marBottom w:val="0"/>
      <w:divBdr>
        <w:top w:val="none" w:sz="0" w:space="0" w:color="auto"/>
        <w:left w:val="none" w:sz="0" w:space="0" w:color="auto"/>
        <w:bottom w:val="none" w:sz="0" w:space="0" w:color="auto"/>
        <w:right w:val="none" w:sz="0" w:space="0" w:color="auto"/>
      </w:divBdr>
      <w:divsChild>
        <w:div w:id="752162643">
          <w:marLeft w:val="0"/>
          <w:marRight w:val="0"/>
          <w:marTop w:val="0"/>
          <w:marBottom w:val="0"/>
          <w:divBdr>
            <w:top w:val="none" w:sz="0" w:space="0" w:color="auto"/>
            <w:left w:val="none" w:sz="0" w:space="0" w:color="auto"/>
            <w:bottom w:val="none" w:sz="0" w:space="0" w:color="auto"/>
            <w:right w:val="none" w:sz="0" w:space="0" w:color="auto"/>
          </w:divBdr>
        </w:div>
        <w:div w:id="1153527009">
          <w:marLeft w:val="0"/>
          <w:marRight w:val="0"/>
          <w:marTop w:val="0"/>
          <w:marBottom w:val="0"/>
          <w:divBdr>
            <w:top w:val="none" w:sz="0" w:space="0" w:color="auto"/>
            <w:left w:val="none" w:sz="0" w:space="0" w:color="auto"/>
            <w:bottom w:val="none" w:sz="0" w:space="0" w:color="auto"/>
            <w:right w:val="none" w:sz="0" w:space="0" w:color="auto"/>
          </w:divBdr>
        </w:div>
        <w:div w:id="1330986383">
          <w:marLeft w:val="0"/>
          <w:marRight w:val="0"/>
          <w:marTop w:val="0"/>
          <w:marBottom w:val="0"/>
          <w:divBdr>
            <w:top w:val="none" w:sz="0" w:space="0" w:color="auto"/>
            <w:left w:val="none" w:sz="0" w:space="0" w:color="auto"/>
            <w:bottom w:val="none" w:sz="0" w:space="0" w:color="auto"/>
            <w:right w:val="none" w:sz="0" w:space="0" w:color="auto"/>
          </w:divBdr>
        </w:div>
      </w:divsChild>
    </w:div>
    <w:div w:id="365450652">
      <w:bodyDiv w:val="1"/>
      <w:marLeft w:val="0"/>
      <w:marRight w:val="0"/>
      <w:marTop w:val="0"/>
      <w:marBottom w:val="0"/>
      <w:divBdr>
        <w:top w:val="none" w:sz="0" w:space="0" w:color="auto"/>
        <w:left w:val="none" w:sz="0" w:space="0" w:color="auto"/>
        <w:bottom w:val="none" w:sz="0" w:space="0" w:color="auto"/>
        <w:right w:val="none" w:sz="0" w:space="0" w:color="auto"/>
      </w:divBdr>
    </w:div>
    <w:div w:id="376515134">
      <w:bodyDiv w:val="1"/>
      <w:marLeft w:val="0"/>
      <w:marRight w:val="0"/>
      <w:marTop w:val="0"/>
      <w:marBottom w:val="0"/>
      <w:divBdr>
        <w:top w:val="none" w:sz="0" w:space="0" w:color="auto"/>
        <w:left w:val="none" w:sz="0" w:space="0" w:color="auto"/>
        <w:bottom w:val="none" w:sz="0" w:space="0" w:color="auto"/>
        <w:right w:val="none" w:sz="0" w:space="0" w:color="auto"/>
      </w:divBdr>
    </w:div>
    <w:div w:id="378282467">
      <w:bodyDiv w:val="1"/>
      <w:marLeft w:val="0"/>
      <w:marRight w:val="0"/>
      <w:marTop w:val="0"/>
      <w:marBottom w:val="0"/>
      <w:divBdr>
        <w:top w:val="none" w:sz="0" w:space="0" w:color="auto"/>
        <w:left w:val="none" w:sz="0" w:space="0" w:color="auto"/>
        <w:bottom w:val="none" w:sz="0" w:space="0" w:color="auto"/>
        <w:right w:val="none" w:sz="0" w:space="0" w:color="auto"/>
      </w:divBdr>
    </w:div>
    <w:div w:id="379206007">
      <w:bodyDiv w:val="1"/>
      <w:marLeft w:val="0"/>
      <w:marRight w:val="0"/>
      <w:marTop w:val="0"/>
      <w:marBottom w:val="0"/>
      <w:divBdr>
        <w:top w:val="none" w:sz="0" w:space="0" w:color="auto"/>
        <w:left w:val="none" w:sz="0" w:space="0" w:color="auto"/>
        <w:bottom w:val="none" w:sz="0" w:space="0" w:color="auto"/>
        <w:right w:val="none" w:sz="0" w:space="0" w:color="auto"/>
      </w:divBdr>
    </w:div>
    <w:div w:id="379475358">
      <w:bodyDiv w:val="1"/>
      <w:marLeft w:val="0"/>
      <w:marRight w:val="0"/>
      <w:marTop w:val="0"/>
      <w:marBottom w:val="0"/>
      <w:divBdr>
        <w:top w:val="none" w:sz="0" w:space="0" w:color="auto"/>
        <w:left w:val="none" w:sz="0" w:space="0" w:color="auto"/>
        <w:bottom w:val="none" w:sz="0" w:space="0" w:color="auto"/>
        <w:right w:val="none" w:sz="0" w:space="0" w:color="auto"/>
      </w:divBdr>
      <w:divsChild>
        <w:div w:id="226499413">
          <w:marLeft w:val="0"/>
          <w:marRight w:val="0"/>
          <w:marTop w:val="0"/>
          <w:marBottom w:val="0"/>
          <w:divBdr>
            <w:top w:val="none" w:sz="0" w:space="0" w:color="auto"/>
            <w:left w:val="none" w:sz="0" w:space="0" w:color="auto"/>
            <w:bottom w:val="none" w:sz="0" w:space="0" w:color="auto"/>
            <w:right w:val="none" w:sz="0" w:space="0" w:color="auto"/>
          </w:divBdr>
        </w:div>
        <w:div w:id="252516505">
          <w:marLeft w:val="0"/>
          <w:marRight w:val="0"/>
          <w:marTop w:val="0"/>
          <w:marBottom w:val="0"/>
          <w:divBdr>
            <w:top w:val="none" w:sz="0" w:space="0" w:color="auto"/>
            <w:left w:val="none" w:sz="0" w:space="0" w:color="auto"/>
            <w:bottom w:val="none" w:sz="0" w:space="0" w:color="auto"/>
            <w:right w:val="none" w:sz="0" w:space="0" w:color="auto"/>
          </w:divBdr>
        </w:div>
        <w:div w:id="1408722210">
          <w:marLeft w:val="0"/>
          <w:marRight w:val="0"/>
          <w:marTop w:val="0"/>
          <w:marBottom w:val="0"/>
          <w:divBdr>
            <w:top w:val="none" w:sz="0" w:space="0" w:color="auto"/>
            <w:left w:val="none" w:sz="0" w:space="0" w:color="auto"/>
            <w:bottom w:val="none" w:sz="0" w:space="0" w:color="auto"/>
            <w:right w:val="none" w:sz="0" w:space="0" w:color="auto"/>
          </w:divBdr>
        </w:div>
      </w:divsChild>
    </w:div>
    <w:div w:id="382411779">
      <w:bodyDiv w:val="1"/>
      <w:marLeft w:val="0"/>
      <w:marRight w:val="0"/>
      <w:marTop w:val="0"/>
      <w:marBottom w:val="0"/>
      <w:divBdr>
        <w:top w:val="none" w:sz="0" w:space="0" w:color="auto"/>
        <w:left w:val="none" w:sz="0" w:space="0" w:color="auto"/>
        <w:bottom w:val="none" w:sz="0" w:space="0" w:color="auto"/>
        <w:right w:val="none" w:sz="0" w:space="0" w:color="auto"/>
      </w:divBdr>
    </w:div>
    <w:div w:id="383527622">
      <w:bodyDiv w:val="1"/>
      <w:marLeft w:val="0"/>
      <w:marRight w:val="0"/>
      <w:marTop w:val="0"/>
      <w:marBottom w:val="0"/>
      <w:divBdr>
        <w:top w:val="none" w:sz="0" w:space="0" w:color="auto"/>
        <w:left w:val="none" w:sz="0" w:space="0" w:color="auto"/>
        <w:bottom w:val="none" w:sz="0" w:space="0" w:color="auto"/>
        <w:right w:val="none" w:sz="0" w:space="0" w:color="auto"/>
      </w:divBdr>
    </w:div>
    <w:div w:id="388461980">
      <w:bodyDiv w:val="1"/>
      <w:marLeft w:val="0"/>
      <w:marRight w:val="0"/>
      <w:marTop w:val="0"/>
      <w:marBottom w:val="0"/>
      <w:divBdr>
        <w:top w:val="none" w:sz="0" w:space="0" w:color="auto"/>
        <w:left w:val="none" w:sz="0" w:space="0" w:color="auto"/>
        <w:bottom w:val="none" w:sz="0" w:space="0" w:color="auto"/>
        <w:right w:val="none" w:sz="0" w:space="0" w:color="auto"/>
      </w:divBdr>
    </w:div>
    <w:div w:id="390076954">
      <w:bodyDiv w:val="1"/>
      <w:marLeft w:val="0"/>
      <w:marRight w:val="0"/>
      <w:marTop w:val="0"/>
      <w:marBottom w:val="0"/>
      <w:divBdr>
        <w:top w:val="none" w:sz="0" w:space="0" w:color="auto"/>
        <w:left w:val="none" w:sz="0" w:space="0" w:color="auto"/>
        <w:bottom w:val="none" w:sz="0" w:space="0" w:color="auto"/>
        <w:right w:val="none" w:sz="0" w:space="0" w:color="auto"/>
      </w:divBdr>
    </w:div>
    <w:div w:id="397749723">
      <w:bodyDiv w:val="1"/>
      <w:marLeft w:val="0"/>
      <w:marRight w:val="0"/>
      <w:marTop w:val="0"/>
      <w:marBottom w:val="0"/>
      <w:divBdr>
        <w:top w:val="none" w:sz="0" w:space="0" w:color="auto"/>
        <w:left w:val="none" w:sz="0" w:space="0" w:color="auto"/>
        <w:bottom w:val="none" w:sz="0" w:space="0" w:color="auto"/>
        <w:right w:val="none" w:sz="0" w:space="0" w:color="auto"/>
      </w:divBdr>
    </w:div>
    <w:div w:id="416487207">
      <w:bodyDiv w:val="1"/>
      <w:marLeft w:val="0"/>
      <w:marRight w:val="0"/>
      <w:marTop w:val="0"/>
      <w:marBottom w:val="0"/>
      <w:divBdr>
        <w:top w:val="none" w:sz="0" w:space="0" w:color="auto"/>
        <w:left w:val="none" w:sz="0" w:space="0" w:color="auto"/>
        <w:bottom w:val="none" w:sz="0" w:space="0" w:color="auto"/>
        <w:right w:val="none" w:sz="0" w:space="0" w:color="auto"/>
      </w:divBdr>
    </w:div>
    <w:div w:id="417337637">
      <w:bodyDiv w:val="1"/>
      <w:marLeft w:val="0"/>
      <w:marRight w:val="0"/>
      <w:marTop w:val="0"/>
      <w:marBottom w:val="0"/>
      <w:divBdr>
        <w:top w:val="none" w:sz="0" w:space="0" w:color="auto"/>
        <w:left w:val="none" w:sz="0" w:space="0" w:color="auto"/>
        <w:bottom w:val="none" w:sz="0" w:space="0" w:color="auto"/>
        <w:right w:val="none" w:sz="0" w:space="0" w:color="auto"/>
      </w:divBdr>
    </w:div>
    <w:div w:id="428307792">
      <w:bodyDiv w:val="1"/>
      <w:marLeft w:val="0"/>
      <w:marRight w:val="0"/>
      <w:marTop w:val="0"/>
      <w:marBottom w:val="0"/>
      <w:divBdr>
        <w:top w:val="none" w:sz="0" w:space="0" w:color="auto"/>
        <w:left w:val="none" w:sz="0" w:space="0" w:color="auto"/>
        <w:bottom w:val="none" w:sz="0" w:space="0" w:color="auto"/>
        <w:right w:val="none" w:sz="0" w:space="0" w:color="auto"/>
      </w:divBdr>
    </w:div>
    <w:div w:id="436340246">
      <w:bodyDiv w:val="1"/>
      <w:marLeft w:val="0"/>
      <w:marRight w:val="0"/>
      <w:marTop w:val="0"/>
      <w:marBottom w:val="0"/>
      <w:divBdr>
        <w:top w:val="none" w:sz="0" w:space="0" w:color="auto"/>
        <w:left w:val="none" w:sz="0" w:space="0" w:color="auto"/>
        <w:bottom w:val="none" w:sz="0" w:space="0" w:color="auto"/>
        <w:right w:val="none" w:sz="0" w:space="0" w:color="auto"/>
      </w:divBdr>
    </w:div>
    <w:div w:id="438529339">
      <w:bodyDiv w:val="1"/>
      <w:marLeft w:val="0"/>
      <w:marRight w:val="0"/>
      <w:marTop w:val="0"/>
      <w:marBottom w:val="0"/>
      <w:divBdr>
        <w:top w:val="none" w:sz="0" w:space="0" w:color="auto"/>
        <w:left w:val="none" w:sz="0" w:space="0" w:color="auto"/>
        <w:bottom w:val="none" w:sz="0" w:space="0" w:color="auto"/>
        <w:right w:val="none" w:sz="0" w:space="0" w:color="auto"/>
      </w:divBdr>
    </w:div>
    <w:div w:id="446316187">
      <w:bodyDiv w:val="1"/>
      <w:marLeft w:val="0"/>
      <w:marRight w:val="0"/>
      <w:marTop w:val="0"/>
      <w:marBottom w:val="0"/>
      <w:divBdr>
        <w:top w:val="none" w:sz="0" w:space="0" w:color="auto"/>
        <w:left w:val="none" w:sz="0" w:space="0" w:color="auto"/>
        <w:bottom w:val="none" w:sz="0" w:space="0" w:color="auto"/>
        <w:right w:val="none" w:sz="0" w:space="0" w:color="auto"/>
      </w:divBdr>
    </w:div>
    <w:div w:id="457257759">
      <w:bodyDiv w:val="1"/>
      <w:marLeft w:val="0"/>
      <w:marRight w:val="0"/>
      <w:marTop w:val="0"/>
      <w:marBottom w:val="0"/>
      <w:divBdr>
        <w:top w:val="none" w:sz="0" w:space="0" w:color="auto"/>
        <w:left w:val="none" w:sz="0" w:space="0" w:color="auto"/>
        <w:bottom w:val="none" w:sz="0" w:space="0" w:color="auto"/>
        <w:right w:val="none" w:sz="0" w:space="0" w:color="auto"/>
      </w:divBdr>
      <w:divsChild>
        <w:div w:id="1157260198">
          <w:marLeft w:val="0"/>
          <w:marRight w:val="0"/>
          <w:marTop w:val="0"/>
          <w:marBottom w:val="0"/>
          <w:divBdr>
            <w:top w:val="none" w:sz="0" w:space="0" w:color="auto"/>
            <w:left w:val="none" w:sz="0" w:space="0" w:color="auto"/>
            <w:bottom w:val="none" w:sz="0" w:space="0" w:color="auto"/>
            <w:right w:val="none" w:sz="0" w:space="0" w:color="auto"/>
          </w:divBdr>
        </w:div>
        <w:div w:id="1864247303">
          <w:marLeft w:val="0"/>
          <w:marRight w:val="0"/>
          <w:marTop w:val="0"/>
          <w:marBottom w:val="0"/>
          <w:divBdr>
            <w:top w:val="none" w:sz="0" w:space="0" w:color="auto"/>
            <w:left w:val="none" w:sz="0" w:space="0" w:color="auto"/>
            <w:bottom w:val="none" w:sz="0" w:space="0" w:color="auto"/>
            <w:right w:val="none" w:sz="0" w:space="0" w:color="auto"/>
          </w:divBdr>
        </w:div>
        <w:div w:id="2057535272">
          <w:marLeft w:val="0"/>
          <w:marRight w:val="0"/>
          <w:marTop w:val="0"/>
          <w:marBottom w:val="0"/>
          <w:divBdr>
            <w:top w:val="none" w:sz="0" w:space="0" w:color="auto"/>
            <w:left w:val="none" w:sz="0" w:space="0" w:color="auto"/>
            <w:bottom w:val="none" w:sz="0" w:space="0" w:color="auto"/>
            <w:right w:val="none" w:sz="0" w:space="0" w:color="auto"/>
          </w:divBdr>
        </w:div>
      </w:divsChild>
    </w:div>
    <w:div w:id="463156059">
      <w:bodyDiv w:val="1"/>
      <w:marLeft w:val="0"/>
      <w:marRight w:val="0"/>
      <w:marTop w:val="0"/>
      <w:marBottom w:val="0"/>
      <w:divBdr>
        <w:top w:val="none" w:sz="0" w:space="0" w:color="auto"/>
        <w:left w:val="none" w:sz="0" w:space="0" w:color="auto"/>
        <w:bottom w:val="none" w:sz="0" w:space="0" w:color="auto"/>
        <w:right w:val="none" w:sz="0" w:space="0" w:color="auto"/>
      </w:divBdr>
    </w:div>
    <w:div w:id="466093649">
      <w:bodyDiv w:val="1"/>
      <w:marLeft w:val="0"/>
      <w:marRight w:val="0"/>
      <w:marTop w:val="0"/>
      <w:marBottom w:val="0"/>
      <w:divBdr>
        <w:top w:val="none" w:sz="0" w:space="0" w:color="auto"/>
        <w:left w:val="none" w:sz="0" w:space="0" w:color="auto"/>
        <w:bottom w:val="none" w:sz="0" w:space="0" w:color="auto"/>
        <w:right w:val="none" w:sz="0" w:space="0" w:color="auto"/>
      </w:divBdr>
    </w:div>
    <w:div w:id="469515290">
      <w:bodyDiv w:val="1"/>
      <w:marLeft w:val="0"/>
      <w:marRight w:val="0"/>
      <w:marTop w:val="0"/>
      <w:marBottom w:val="0"/>
      <w:divBdr>
        <w:top w:val="none" w:sz="0" w:space="0" w:color="auto"/>
        <w:left w:val="none" w:sz="0" w:space="0" w:color="auto"/>
        <w:bottom w:val="none" w:sz="0" w:space="0" w:color="auto"/>
        <w:right w:val="none" w:sz="0" w:space="0" w:color="auto"/>
      </w:divBdr>
    </w:div>
    <w:div w:id="475538513">
      <w:bodyDiv w:val="1"/>
      <w:marLeft w:val="0"/>
      <w:marRight w:val="0"/>
      <w:marTop w:val="0"/>
      <w:marBottom w:val="0"/>
      <w:divBdr>
        <w:top w:val="none" w:sz="0" w:space="0" w:color="auto"/>
        <w:left w:val="none" w:sz="0" w:space="0" w:color="auto"/>
        <w:bottom w:val="none" w:sz="0" w:space="0" w:color="auto"/>
        <w:right w:val="none" w:sz="0" w:space="0" w:color="auto"/>
      </w:divBdr>
    </w:div>
    <w:div w:id="489640356">
      <w:bodyDiv w:val="1"/>
      <w:marLeft w:val="0"/>
      <w:marRight w:val="0"/>
      <w:marTop w:val="0"/>
      <w:marBottom w:val="0"/>
      <w:divBdr>
        <w:top w:val="none" w:sz="0" w:space="0" w:color="auto"/>
        <w:left w:val="none" w:sz="0" w:space="0" w:color="auto"/>
        <w:bottom w:val="none" w:sz="0" w:space="0" w:color="auto"/>
        <w:right w:val="none" w:sz="0" w:space="0" w:color="auto"/>
      </w:divBdr>
    </w:div>
    <w:div w:id="513616452">
      <w:bodyDiv w:val="1"/>
      <w:marLeft w:val="0"/>
      <w:marRight w:val="0"/>
      <w:marTop w:val="0"/>
      <w:marBottom w:val="0"/>
      <w:divBdr>
        <w:top w:val="none" w:sz="0" w:space="0" w:color="auto"/>
        <w:left w:val="none" w:sz="0" w:space="0" w:color="auto"/>
        <w:bottom w:val="none" w:sz="0" w:space="0" w:color="auto"/>
        <w:right w:val="none" w:sz="0" w:space="0" w:color="auto"/>
      </w:divBdr>
    </w:div>
    <w:div w:id="526142591">
      <w:bodyDiv w:val="1"/>
      <w:marLeft w:val="0"/>
      <w:marRight w:val="0"/>
      <w:marTop w:val="0"/>
      <w:marBottom w:val="0"/>
      <w:divBdr>
        <w:top w:val="none" w:sz="0" w:space="0" w:color="auto"/>
        <w:left w:val="none" w:sz="0" w:space="0" w:color="auto"/>
        <w:bottom w:val="none" w:sz="0" w:space="0" w:color="auto"/>
        <w:right w:val="none" w:sz="0" w:space="0" w:color="auto"/>
      </w:divBdr>
    </w:div>
    <w:div w:id="536160671">
      <w:bodyDiv w:val="1"/>
      <w:marLeft w:val="0"/>
      <w:marRight w:val="0"/>
      <w:marTop w:val="0"/>
      <w:marBottom w:val="0"/>
      <w:divBdr>
        <w:top w:val="none" w:sz="0" w:space="0" w:color="auto"/>
        <w:left w:val="none" w:sz="0" w:space="0" w:color="auto"/>
        <w:bottom w:val="none" w:sz="0" w:space="0" w:color="auto"/>
        <w:right w:val="none" w:sz="0" w:space="0" w:color="auto"/>
      </w:divBdr>
    </w:div>
    <w:div w:id="551313822">
      <w:bodyDiv w:val="1"/>
      <w:marLeft w:val="0"/>
      <w:marRight w:val="0"/>
      <w:marTop w:val="0"/>
      <w:marBottom w:val="0"/>
      <w:divBdr>
        <w:top w:val="none" w:sz="0" w:space="0" w:color="auto"/>
        <w:left w:val="none" w:sz="0" w:space="0" w:color="auto"/>
        <w:bottom w:val="none" w:sz="0" w:space="0" w:color="auto"/>
        <w:right w:val="none" w:sz="0" w:space="0" w:color="auto"/>
      </w:divBdr>
      <w:divsChild>
        <w:div w:id="72510255">
          <w:marLeft w:val="0"/>
          <w:marRight w:val="0"/>
          <w:marTop w:val="0"/>
          <w:marBottom w:val="0"/>
          <w:divBdr>
            <w:top w:val="none" w:sz="0" w:space="0" w:color="auto"/>
            <w:left w:val="none" w:sz="0" w:space="0" w:color="auto"/>
            <w:bottom w:val="none" w:sz="0" w:space="0" w:color="auto"/>
            <w:right w:val="none" w:sz="0" w:space="0" w:color="auto"/>
          </w:divBdr>
        </w:div>
        <w:div w:id="1530024734">
          <w:marLeft w:val="0"/>
          <w:marRight w:val="0"/>
          <w:marTop w:val="0"/>
          <w:marBottom w:val="0"/>
          <w:divBdr>
            <w:top w:val="none" w:sz="0" w:space="0" w:color="auto"/>
            <w:left w:val="none" w:sz="0" w:space="0" w:color="auto"/>
            <w:bottom w:val="none" w:sz="0" w:space="0" w:color="auto"/>
            <w:right w:val="none" w:sz="0" w:space="0" w:color="auto"/>
          </w:divBdr>
        </w:div>
        <w:div w:id="1731996534">
          <w:marLeft w:val="0"/>
          <w:marRight w:val="0"/>
          <w:marTop w:val="0"/>
          <w:marBottom w:val="0"/>
          <w:divBdr>
            <w:top w:val="none" w:sz="0" w:space="0" w:color="auto"/>
            <w:left w:val="none" w:sz="0" w:space="0" w:color="auto"/>
            <w:bottom w:val="none" w:sz="0" w:space="0" w:color="auto"/>
            <w:right w:val="none" w:sz="0" w:space="0" w:color="auto"/>
          </w:divBdr>
        </w:div>
      </w:divsChild>
    </w:div>
    <w:div w:id="552346406">
      <w:bodyDiv w:val="1"/>
      <w:marLeft w:val="0"/>
      <w:marRight w:val="0"/>
      <w:marTop w:val="0"/>
      <w:marBottom w:val="0"/>
      <w:divBdr>
        <w:top w:val="none" w:sz="0" w:space="0" w:color="auto"/>
        <w:left w:val="none" w:sz="0" w:space="0" w:color="auto"/>
        <w:bottom w:val="none" w:sz="0" w:space="0" w:color="auto"/>
        <w:right w:val="none" w:sz="0" w:space="0" w:color="auto"/>
      </w:divBdr>
      <w:divsChild>
        <w:div w:id="273950828">
          <w:marLeft w:val="0"/>
          <w:marRight w:val="0"/>
          <w:marTop w:val="0"/>
          <w:marBottom w:val="0"/>
          <w:divBdr>
            <w:top w:val="none" w:sz="0" w:space="0" w:color="auto"/>
            <w:left w:val="none" w:sz="0" w:space="0" w:color="auto"/>
            <w:bottom w:val="none" w:sz="0" w:space="0" w:color="auto"/>
            <w:right w:val="none" w:sz="0" w:space="0" w:color="auto"/>
          </w:divBdr>
        </w:div>
        <w:div w:id="1316645282">
          <w:marLeft w:val="0"/>
          <w:marRight w:val="0"/>
          <w:marTop w:val="0"/>
          <w:marBottom w:val="0"/>
          <w:divBdr>
            <w:top w:val="none" w:sz="0" w:space="0" w:color="auto"/>
            <w:left w:val="none" w:sz="0" w:space="0" w:color="auto"/>
            <w:bottom w:val="none" w:sz="0" w:space="0" w:color="auto"/>
            <w:right w:val="none" w:sz="0" w:space="0" w:color="auto"/>
          </w:divBdr>
        </w:div>
        <w:div w:id="2122072508">
          <w:marLeft w:val="0"/>
          <w:marRight w:val="0"/>
          <w:marTop w:val="0"/>
          <w:marBottom w:val="0"/>
          <w:divBdr>
            <w:top w:val="none" w:sz="0" w:space="0" w:color="auto"/>
            <w:left w:val="none" w:sz="0" w:space="0" w:color="auto"/>
            <w:bottom w:val="none" w:sz="0" w:space="0" w:color="auto"/>
            <w:right w:val="none" w:sz="0" w:space="0" w:color="auto"/>
          </w:divBdr>
        </w:div>
      </w:divsChild>
    </w:div>
    <w:div w:id="567614543">
      <w:bodyDiv w:val="1"/>
      <w:marLeft w:val="0"/>
      <w:marRight w:val="0"/>
      <w:marTop w:val="0"/>
      <w:marBottom w:val="0"/>
      <w:divBdr>
        <w:top w:val="none" w:sz="0" w:space="0" w:color="auto"/>
        <w:left w:val="none" w:sz="0" w:space="0" w:color="auto"/>
        <w:bottom w:val="none" w:sz="0" w:space="0" w:color="auto"/>
        <w:right w:val="none" w:sz="0" w:space="0" w:color="auto"/>
      </w:divBdr>
    </w:div>
    <w:div w:id="583884118">
      <w:bodyDiv w:val="1"/>
      <w:marLeft w:val="0"/>
      <w:marRight w:val="0"/>
      <w:marTop w:val="0"/>
      <w:marBottom w:val="0"/>
      <w:divBdr>
        <w:top w:val="none" w:sz="0" w:space="0" w:color="auto"/>
        <w:left w:val="none" w:sz="0" w:space="0" w:color="auto"/>
        <w:bottom w:val="none" w:sz="0" w:space="0" w:color="auto"/>
        <w:right w:val="none" w:sz="0" w:space="0" w:color="auto"/>
      </w:divBdr>
      <w:divsChild>
        <w:div w:id="87042686">
          <w:marLeft w:val="0"/>
          <w:marRight w:val="0"/>
          <w:marTop w:val="0"/>
          <w:marBottom w:val="0"/>
          <w:divBdr>
            <w:top w:val="none" w:sz="0" w:space="0" w:color="auto"/>
            <w:left w:val="none" w:sz="0" w:space="0" w:color="auto"/>
            <w:bottom w:val="none" w:sz="0" w:space="0" w:color="auto"/>
            <w:right w:val="none" w:sz="0" w:space="0" w:color="auto"/>
          </w:divBdr>
        </w:div>
        <w:div w:id="802964097">
          <w:marLeft w:val="0"/>
          <w:marRight w:val="0"/>
          <w:marTop w:val="0"/>
          <w:marBottom w:val="0"/>
          <w:divBdr>
            <w:top w:val="none" w:sz="0" w:space="0" w:color="auto"/>
            <w:left w:val="none" w:sz="0" w:space="0" w:color="auto"/>
            <w:bottom w:val="none" w:sz="0" w:space="0" w:color="auto"/>
            <w:right w:val="none" w:sz="0" w:space="0" w:color="auto"/>
          </w:divBdr>
        </w:div>
      </w:divsChild>
    </w:div>
    <w:div w:id="594750562">
      <w:bodyDiv w:val="1"/>
      <w:marLeft w:val="0"/>
      <w:marRight w:val="0"/>
      <w:marTop w:val="0"/>
      <w:marBottom w:val="0"/>
      <w:divBdr>
        <w:top w:val="none" w:sz="0" w:space="0" w:color="auto"/>
        <w:left w:val="none" w:sz="0" w:space="0" w:color="auto"/>
        <w:bottom w:val="none" w:sz="0" w:space="0" w:color="auto"/>
        <w:right w:val="none" w:sz="0" w:space="0" w:color="auto"/>
      </w:divBdr>
    </w:div>
    <w:div w:id="599338581">
      <w:bodyDiv w:val="1"/>
      <w:marLeft w:val="0"/>
      <w:marRight w:val="0"/>
      <w:marTop w:val="0"/>
      <w:marBottom w:val="0"/>
      <w:divBdr>
        <w:top w:val="none" w:sz="0" w:space="0" w:color="auto"/>
        <w:left w:val="none" w:sz="0" w:space="0" w:color="auto"/>
        <w:bottom w:val="none" w:sz="0" w:space="0" w:color="auto"/>
        <w:right w:val="none" w:sz="0" w:space="0" w:color="auto"/>
      </w:divBdr>
    </w:div>
    <w:div w:id="620770035">
      <w:bodyDiv w:val="1"/>
      <w:marLeft w:val="0"/>
      <w:marRight w:val="0"/>
      <w:marTop w:val="0"/>
      <w:marBottom w:val="0"/>
      <w:divBdr>
        <w:top w:val="none" w:sz="0" w:space="0" w:color="auto"/>
        <w:left w:val="none" w:sz="0" w:space="0" w:color="auto"/>
        <w:bottom w:val="none" w:sz="0" w:space="0" w:color="auto"/>
        <w:right w:val="none" w:sz="0" w:space="0" w:color="auto"/>
      </w:divBdr>
    </w:div>
    <w:div w:id="629824002">
      <w:bodyDiv w:val="1"/>
      <w:marLeft w:val="0"/>
      <w:marRight w:val="0"/>
      <w:marTop w:val="0"/>
      <w:marBottom w:val="0"/>
      <w:divBdr>
        <w:top w:val="none" w:sz="0" w:space="0" w:color="auto"/>
        <w:left w:val="none" w:sz="0" w:space="0" w:color="auto"/>
        <w:bottom w:val="none" w:sz="0" w:space="0" w:color="auto"/>
        <w:right w:val="none" w:sz="0" w:space="0" w:color="auto"/>
      </w:divBdr>
    </w:div>
    <w:div w:id="639307893">
      <w:bodyDiv w:val="1"/>
      <w:marLeft w:val="0"/>
      <w:marRight w:val="0"/>
      <w:marTop w:val="0"/>
      <w:marBottom w:val="0"/>
      <w:divBdr>
        <w:top w:val="none" w:sz="0" w:space="0" w:color="auto"/>
        <w:left w:val="none" w:sz="0" w:space="0" w:color="auto"/>
        <w:bottom w:val="none" w:sz="0" w:space="0" w:color="auto"/>
        <w:right w:val="none" w:sz="0" w:space="0" w:color="auto"/>
      </w:divBdr>
    </w:div>
    <w:div w:id="644159662">
      <w:bodyDiv w:val="1"/>
      <w:marLeft w:val="0"/>
      <w:marRight w:val="0"/>
      <w:marTop w:val="0"/>
      <w:marBottom w:val="0"/>
      <w:divBdr>
        <w:top w:val="none" w:sz="0" w:space="0" w:color="auto"/>
        <w:left w:val="none" w:sz="0" w:space="0" w:color="auto"/>
        <w:bottom w:val="none" w:sz="0" w:space="0" w:color="auto"/>
        <w:right w:val="none" w:sz="0" w:space="0" w:color="auto"/>
      </w:divBdr>
      <w:divsChild>
        <w:div w:id="1347714384">
          <w:marLeft w:val="0"/>
          <w:marRight w:val="0"/>
          <w:marTop w:val="0"/>
          <w:marBottom w:val="0"/>
          <w:divBdr>
            <w:top w:val="none" w:sz="0" w:space="0" w:color="auto"/>
            <w:left w:val="none" w:sz="0" w:space="0" w:color="auto"/>
            <w:bottom w:val="none" w:sz="0" w:space="0" w:color="auto"/>
            <w:right w:val="none" w:sz="0" w:space="0" w:color="auto"/>
          </w:divBdr>
        </w:div>
        <w:div w:id="1494494992">
          <w:marLeft w:val="0"/>
          <w:marRight w:val="0"/>
          <w:marTop w:val="0"/>
          <w:marBottom w:val="0"/>
          <w:divBdr>
            <w:top w:val="none" w:sz="0" w:space="0" w:color="auto"/>
            <w:left w:val="none" w:sz="0" w:space="0" w:color="auto"/>
            <w:bottom w:val="none" w:sz="0" w:space="0" w:color="auto"/>
            <w:right w:val="none" w:sz="0" w:space="0" w:color="auto"/>
          </w:divBdr>
        </w:div>
        <w:div w:id="1695230915">
          <w:marLeft w:val="0"/>
          <w:marRight w:val="0"/>
          <w:marTop w:val="0"/>
          <w:marBottom w:val="0"/>
          <w:divBdr>
            <w:top w:val="none" w:sz="0" w:space="0" w:color="auto"/>
            <w:left w:val="none" w:sz="0" w:space="0" w:color="auto"/>
            <w:bottom w:val="none" w:sz="0" w:space="0" w:color="auto"/>
            <w:right w:val="none" w:sz="0" w:space="0" w:color="auto"/>
          </w:divBdr>
        </w:div>
      </w:divsChild>
    </w:div>
    <w:div w:id="665939063">
      <w:bodyDiv w:val="1"/>
      <w:marLeft w:val="0"/>
      <w:marRight w:val="0"/>
      <w:marTop w:val="0"/>
      <w:marBottom w:val="0"/>
      <w:divBdr>
        <w:top w:val="none" w:sz="0" w:space="0" w:color="auto"/>
        <w:left w:val="none" w:sz="0" w:space="0" w:color="auto"/>
        <w:bottom w:val="none" w:sz="0" w:space="0" w:color="auto"/>
        <w:right w:val="none" w:sz="0" w:space="0" w:color="auto"/>
      </w:divBdr>
    </w:div>
    <w:div w:id="669413132">
      <w:bodyDiv w:val="1"/>
      <w:marLeft w:val="0"/>
      <w:marRight w:val="0"/>
      <w:marTop w:val="0"/>
      <w:marBottom w:val="0"/>
      <w:divBdr>
        <w:top w:val="none" w:sz="0" w:space="0" w:color="auto"/>
        <w:left w:val="none" w:sz="0" w:space="0" w:color="auto"/>
        <w:bottom w:val="none" w:sz="0" w:space="0" w:color="auto"/>
        <w:right w:val="none" w:sz="0" w:space="0" w:color="auto"/>
      </w:divBdr>
    </w:div>
    <w:div w:id="675838479">
      <w:bodyDiv w:val="1"/>
      <w:marLeft w:val="0"/>
      <w:marRight w:val="0"/>
      <w:marTop w:val="0"/>
      <w:marBottom w:val="0"/>
      <w:divBdr>
        <w:top w:val="none" w:sz="0" w:space="0" w:color="auto"/>
        <w:left w:val="none" w:sz="0" w:space="0" w:color="auto"/>
        <w:bottom w:val="none" w:sz="0" w:space="0" w:color="auto"/>
        <w:right w:val="none" w:sz="0" w:space="0" w:color="auto"/>
      </w:divBdr>
    </w:div>
    <w:div w:id="695352287">
      <w:bodyDiv w:val="1"/>
      <w:marLeft w:val="0"/>
      <w:marRight w:val="0"/>
      <w:marTop w:val="0"/>
      <w:marBottom w:val="0"/>
      <w:divBdr>
        <w:top w:val="none" w:sz="0" w:space="0" w:color="auto"/>
        <w:left w:val="none" w:sz="0" w:space="0" w:color="auto"/>
        <w:bottom w:val="none" w:sz="0" w:space="0" w:color="auto"/>
        <w:right w:val="none" w:sz="0" w:space="0" w:color="auto"/>
      </w:divBdr>
    </w:div>
    <w:div w:id="705328833">
      <w:bodyDiv w:val="1"/>
      <w:marLeft w:val="0"/>
      <w:marRight w:val="0"/>
      <w:marTop w:val="0"/>
      <w:marBottom w:val="0"/>
      <w:divBdr>
        <w:top w:val="none" w:sz="0" w:space="0" w:color="auto"/>
        <w:left w:val="none" w:sz="0" w:space="0" w:color="auto"/>
        <w:bottom w:val="none" w:sz="0" w:space="0" w:color="auto"/>
        <w:right w:val="none" w:sz="0" w:space="0" w:color="auto"/>
      </w:divBdr>
    </w:div>
    <w:div w:id="710110319">
      <w:bodyDiv w:val="1"/>
      <w:marLeft w:val="0"/>
      <w:marRight w:val="0"/>
      <w:marTop w:val="0"/>
      <w:marBottom w:val="0"/>
      <w:divBdr>
        <w:top w:val="none" w:sz="0" w:space="0" w:color="auto"/>
        <w:left w:val="none" w:sz="0" w:space="0" w:color="auto"/>
        <w:bottom w:val="none" w:sz="0" w:space="0" w:color="auto"/>
        <w:right w:val="none" w:sz="0" w:space="0" w:color="auto"/>
      </w:divBdr>
    </w:div>
    <w:div w:id="726338612">
      <w:bodyDiv w:val="1"/>
      <w:marLeft w:val="0"/>
      <w:marRight w:val="0"/>
      <w:marTop w:val="0"/>
      <w:marBottom w:val="0"/>
      <w:divBdr>
        <w:top w:val="none" w:sz="0" w:space="0" w:color="auto"/>
        <w:left w:val="none" w:sz="0" w:space="0" w:color="auto"/>
        <w:bottom w:val="none" w:sz="0" w:space="0" w:color="auto"/>
        <w:right w:val="none" w:sz="0" w:space="0" w:color="auto"/>
      </w:divBdr>
    </w:div>
    <w:div w:id="727652940">
      <w:bodyDiv w:val="1"/>
      <w:marLeft w:val="0"/>
      <w:marRight w:val="0"/>
      <w:marTop w:val="0"/>
      <w:marBottom w:val="0"/>
      <w:divBdr>
        <w:top w:val="none" w:sz="0" w:space="0" w:color="auto"/>
        <w:left w:val="none" w:sz="0" w:space="0" w:color="auto"/>
        <w:bottom w:val="none" w:sz="0" w:space="0" w:color="auto"/>
        <w:right w:val="none" w:sz="0" w:space="0" w:color="auto"/>
      </w:divBdr>
    </w:div>
    <w:div w:id="733546061">
      <w:bodyDiv w:val="1"/>
      <w:marLeft w:val="0"/>
      <w:marRight w:val="0"/>
      <w:marTop w:val="0"/>
      <w:marBottom w:val="0"/>
      <w:divBdr>
        <w:top w:val="none" w:sz="0" w:space="0" w:color="auto"/>
        <w:left w:val="none" w:sz="0" w:space="0" w:color="auto"/>
        <w:bottom w:val="none" w:sz="0" w:space="0" w:color="auto"/>
        <w:right w:val="none" w:sz="0" w:space="0" w:color="auto"/>
      </w:divBdr>
    </w:div>
    <w:div w:id="735277276">
      <w:bodyDiv w:val="1"/>
      <w:marLeft w:val="0"/>
      <w:marRight w:val="0"/>
      <w:marTop w:val="0"/>
      <w:marBottom w:val="0"/>
      <w:divBdr>
        <w:top w:val="none" w:sz="0" w:space="0" w:color="auto"/>
        <w:left w:val="none" w:sz="0" w:space="0" w:color="auto"/>
        <w:bottom w:val="none" w:sz="0" w:space="0" w:color="auto"/>
        <w:right w:val="none" w:sz="0" w:space="0" w:color="auto"/>
      </w:divBdr>
    </w:div>
    <w:div w:id="742603384">
      <w:bodyDiv w:val="1"/>
      <w:marLeft w:val="0"/>
      <w:marRight w:val="0"/>
      <w:marTop w:val="0"/>
      <w:marBottom w:val="0"/>
      <w:divBdr>
        <w:top w:val="none" w:sz="0" w:space="0" w:color="auto"/>
        <w:left w:val="none" w:sz="0" w:space="0" w:color="auto"/>
        <w:bottom w:val="none" w:sz="0" w:space="0" w:color="auto"/>
        <w:right w:val="none" w:sz="0" w:space="0" w:color="auto"/>
      </w:divBdr>
    </w:div>
    <w:div w:id="748380312">
      <w:bodyDiv w:val="1"/>
      <w:marLeft w:val="0"/>
      <w:marRight w:val="0"/>
      <w:marTop w:val="0"/>
      <w:marBottom w:val="0"/>
      <w:divBdr>
        <w:top w:val="none" w:sz="0" w:space="0" w:color="auto"/>
        <w:left w:val="none" w:sz="0" w:space="0" w:color="auto"/>
        <w:bottom w:val="none" w:sz="0" w:space="0" w:color="auto"/>
        <w:right w:val="none" w:sz="0" w:space="0" w:color="auto"/>
      </w:divBdr>
    </w:div>
    <w:div w:id="756830221">
      <w:bodyDiv w:val="1"/>
      <w:marLeft w:val="0"/>
      <w:marRight w:val="0"/>
      <w:marTop w:val="0"/>
      <w:marBottom w:val="0"/>
      <w:divBdr>
        <w:top w:val="none" w:sz="0" w:space="0" w:color="auto"/>
        <w:left w:val="none" w:sz="0" w:space="0" w:color="auto"/>
        <w:bottom w:val="none" w:sz="0" w:space="0" w:color="auto"/>
        <w:right w:val="none" w:sz="0" w:space="0" w:color="auto"/>
      </w:divBdr>
      <w:divsChild>
        <w:div w:id="1074857615">
          <w:marLeft w:val="0"/>
          <w:marRight w:val="0"/>
          <w:marTop w:val="0"/>
          <w:marBottom w:val="0"/>
          <w:divBdr>
            <w:top w:val="none" w:sz="0" w:space="0" w:color="auto"/>
            <w:left w:val="none" w:sz="0" w:space="0" w:color="auto"/>
            <w:bottom w:val="none" w:sz="0" w:space="0" w:color="auto"/>
            <w:right w:val="none" w:sz="0" w:space="0" w:color="auto"/>
          </w:divBdr>
        </w:div>
        <w:div w:id="1242060171">
          <w:marLeft w:val="0"/>
          <w:marRight w:val="0"/>
          <w:marTop w:val="0"/>
          <w:marBottom w:val="0"/>
          <w:divBdr>
            <w:top w:val="none" w:sz="0" w:space="0" w:color="auto"/>
            <w:left w:val="none" w:sz="0" w:space="0" w:color="auto"/>
            <w:bottom w:val="none" w:sz="0" w:space="0" w:color="auto"/>
            <w:right w:val="none" w:sz="0" w:space="0" w:color="auto"/>
          </w:divBdr>
        </w:div>
      </w:divsChild>
    </w:div>
    <w:div w:id="765149052">
      <w:bodyDiv w:val="1"/>
      <w:marLeft w:val="0"/>
      <w:marRight w:val="0"/>
      <w:marTop w:val="0"/>
      <w:marBottom w:val="0"/>
      <w:divBdr>
        <w:top w:val="none" w:sz="0" w:space="0" w:color="auto"/>
        <w:left w:val="none" w:sz="0" w:space="0" w:color="auto"/>
        <w:bottom w:val="none" w:sz="0" w:space="0" w:color="auto"/>
        <w:right w:val="none" w:sz="0" w:space="0" w:color="auto"/>
      </w:divBdr>
    </w:div>
    <w:div w:id="784689507">
      <w:bodyDiv w:val="1"/>
      <w:marLeft w:val="0"/>
      <w:marRight w:val="0"/>
      <w:marTop w:val="0"/>
      <w:marBottom w:val="0"/>
      <w:divBdr>
        <w:top w:val="none" w:sz="0" w:space="0" w:color="auto"/>
        <w:left w:val="none" w:sz="0" w:space="0" w:color="auto"/>
        <w:bottom w:val="none" w:sz="0" w:space="0" w:color="auto"/>
        <w:right w:val="none" w:sz="0" w:space="0" w:color="auto"/>
      </w:divBdr>
    </w:div>
    <w:div w:id="787092020">
      <w:bodyDiv w:val="1"/>
      <w:marLeft w:val="0"/>
      <w:marRight w:val="0"/>
      <w:marTop w:val="0"/>
      <w:marBottom w:val="0"/>
      <w:divBdr>
        <w:top w:val="none" w:sz="0" w:space="0" w:color="auto"/>
        <w:left w:val="none" w:sz="0" w:space="0" w:color="auto"/>
        <w:bottom w:val="none" w:sz="0" w:space="0" w:color="auto"/>
        <w:right w:val="none" w:sz="0" w:space="0" w:color="auto"/>
      </w:divBdr>
      <w:divsChild>
        <w:div w:id="908733751">
          <w:marLeft w:val="0"/>
          <w:marRight w:val="0"/>
          <w:marTop w:val="0"/>
          <w:marBottom w:val="0"/>
          <w:divBdr>
            <w:top w:val="none" w:sz="0" w:space="0" w:color="auto"/>
            <w:left w:val="none" w:sz="0" w:space="0" w:color="auto"/>
            <w:bottom w:val="none" w:sz="0" w:space="0" w:color="auto"/>
            <w:right w:val="none" w:sz="0" w:space="0" w:color="auto"/>
          </w:divBdr>
        </w:div>
      </w:divsChild>
    </w:div>
    <w:div w:id="789516556">
      <w:bodyDiv w:val="1"/>
      <w:marLeft w:val="0"/>
      <w:marRight w:val="0"/>
      <w:marTop w:val="0"/>
      <w:marBottom w:val="0"/>
      <w:divBdr>
        <w:top w:val="none" w:sz="0" w:space="0" w:color="auto"/>
        <w:left w:val="none" w:sz="0" w:space="0" w:color="auto"/>
        <w:bottom w:val="none" w:sz="0" w:space="0" w:color="auto"/>
        <w:right w:val="none" w:sz="0" w:space="0" w:color="auto"/>
      </w:divBdr>
    </w:div>
    <w:div w:id="795024404">
      <w:bodyDiv w:val="1"/>
      <w:marLeft w:val="0"/>
      <w:marRight w:val="0"/>
      <w:marTop w:val="0"/>
      <w:marBottom w:val="0"/>
      <w:divBdr>
        <w:top w:val="none" w:sz="0" w:space="0" w:color="auto"/>
        <w:left w:val="none" w:sz="0" w:space="0" w:color="auto"/>
        <w:bottom w:val="none" w:sz="0" w:space="0" w:color="auto"/>
        <w:right w:val="none" w:sz="0" w:space="0" w:color="auto"/>
      </w:divBdr>
    </w:div>
    <w:div w:id="803278941">
      <w:bodyDiv w:val="1"/>
      <w:marLeft w:val="0"/>
      <w:marRight w:val="0"/>
      <w:marTop w:val="0"/>
      <w:marBottom w:val="0"/>
      <w:divBdr>
        <w:top w:val="none" w:sz="0" w:space="0" w:color="auto"/>
        <w:left w:val="none" w:sz="0" w:space="0" w:color="auto"/>
        <w:bottom w:val="none" w:sz="0" w:space="0" w:color="auto"/>
        <w:right w:val="none" w:sz="0" w:space="0" w:color="auto"/>
      </w:divBdr>
    </w:div>
    <w:div w:id="811480443">
      <w:bodyDiv w:val="1"/>
      <w:marLeft w:val="0"/>
      <w:marRight w:val="0"/>
      <w:marTop w:val="0"/>
      <w:marBottom w:val="0"/>
      <w:divBdr>
        <w:top w:val="none" w:sz="0" w:space="0" w:color="auto"/>
        <w:left w:val="none" w:sz="0" w:space="0" w:color="auto"/>
        <w:bottom w:val="none" w:sz="0" w:space="0" w:color="auto"/>
        <w:right w:val="none" w:sz="0" w:space="0" w:color="auto"/>
      </w:divBdr>
    </w:div>
    <w:div w:id="815339038">
      <w:bodyDiv w:val="1"/>
      <w:marLeft w:val="0"/>
      <w:marRight w:val="0"/>
      <w:marTop w:val="0"/>
      <w:marBottom w:val="0"/>
      <w:divBdr>
        <w:top w:val="none" w:sz="0" w:space="0" w:color="auto"/>
        <w:left w:val="none" w:sz="0" w:space="0" w:color="auto"/>
        <w:bottom w:val="none" w:sz="0" w:space="0" w:color="auto"/>
        <w:right w:val="none" w:sz="0" w:space="0" w:color="auto"/>
      </w:divBdr>
    </w:div>
    <w:div w:id="816725867">
      <w:bodyDiv w:val="1"/>
      <w:marLeft w:val="0"/>
      <w:marRight w:val="0"/>
      <w:marTop w:val="0"/>
      <w:marBottom w:val="0"/>
      <w:divBdr>
        <w:top w:val="none" w:sz="0" w:space="0" w:color="auto"/>
        <w:left w:val="none" w:sz="0" w:space="0" w:color="auto"/>
        <w:bottom w:val="none" w:sz="0" w:space="0" w:color="auto"/>
        <w:right w:val="none" w:sz="0" w:space="0" w:color="auto"/>
      </w:divBdr>
    </w:div>
    <w:div w:id="852381086">
      <w:bodyDiv w:val="1"/>
      <w:marLeft w:val="0"/>
      <w:marRight w:val="0"/>
      <w:marTop w:val="0"/>
      <w:marBottom w:val="0"/>
      <w:divBdr>
        <w:top w:val="none" w:sz="0" w:space="0" w:color="auto"/>
        <w:left w:val="none" w:sz="0" w:space="0" w:color="auto"/>
        <w:bottom w:val="none" w:sz="0" w:space="0" w:color="auto"/>
        <w:right w:val="none" w:sz="0" w:space="0" w:color="auto"/>
      </w:divBdr>
    </w:div>
    <w:div w:id="861741810">
      <w:bodyDiv w:val="1"/>
      <w:marLeft w:val="0"/>
      <w:marRight w:val="0"/>
      <w:marTop w:val="0"/>
      <w:marBottom w:val="0"/>
      <w:divBdr>
        <w:top w:val="none" w:sz="0" w:space="0" w:color="auto"/>
        <w:left w:val="none" w:sz="0" w:space="0" w:color="auto"/>
        <w:bottom w:val="none" w:sz="0" w:space="0" w:color="auto"/>
        <w:right w:val="none" w:sz="0" w:space="0" w:color="auto"/>
      </w:divBdr>
    </w:div>
    <w:div w:id="863709074">
      <w:bodyDiv w:val="1"/>
      <w:marLeft w:val="0"/>
      <w:marRight w:val="0"/>
      <w:marTop w:val="0"/>
      <w:marBottom w:val="0"/>
      <w:divBdr>
        <w:top w:val="none" w:sz="0" w:space="0" w:color="auto"/>
        <w:left w:val="none" w:sz="0" w:space="0" w:color="auto"/>
        <w:bottom w:val="none" w:sz="0" w:space="0" w:color="auto"/>
        <w:right w:val="none" w:sz="0" w:space="0" w:color="auto"/>
      </w:divBdr>
    </w:div>
    <w:div w:id="866599412">
      <w:bodyDiv w:val="1"/>
      <w:marLeft w:val="0"/>
      <w:marRight w:val="0"/>
      <w:marTop w:val="0"/>
      <w:marBottom w:val="0"/>
      <w:divBdr>
        <w:top w:val="none" w:sz="0" w:space="0" w:color="auto"/>
        <w:left w:val="none" w:sz="0" w:space="0" w:color="auto"/>
        <w:bottom w:val="none" w:sz="0" w:space="0" w:color="auto"/>
        <w:right w:val="none" w:sz="0" w:space="0" w:color="auto"/>
      </w:divBdr>
    </w:div>
    <w:div w:id="875313417">
      <w:bodyDiv w:val="1"/>
      <w:marLeft w:val="0"/>
      <w:marRight w:val="0"/>
      <w:marTop w:val="0"/>
      <w:marBottom w:val="0"/>
      <w:divBdr>
        <w:top w:val="none" w:sz="0" w:space="0" w:color="auto"/>
        <w:left w:val="none" w:sz="0" w:space="0" w:color="auto"/>
        <w:bottom w:val="none" w:sz="0" w:space="0" w:color="auto"/>
        <w:right w:val="none" w:sz="0" w:space="0" w:color="auto"/>
      </w:divBdr>
    </w:div>
    <w:div w:id="876435738">
      <w:bodyDiv w:val="1"/>
      <w:marLeft w:val="0"/>
      <w:marRight w:val="0"/>
      <w:marTop w:val="0"/>
      <w:marBottom w:val="0"/>
      <w:divBdr>
        <w:top w:val="none" w:sz="0" w:space="0" w:color="auto"/>
        <w:left w:val="none" w:sz="0" w:space="0" w:color="auto"/>
        <w:bottom w:val="none" w:sz="0" w:space="0" w:color="auto"/>
        <w:right w:val="none" w:sz="0" w:space="0" w:color="auto"/>
      </w:divBdr>
    </w:div>
    <w:div w:id="880897152">
      <w:bodyDiv w:val="1"/>
      <w:marLeft w:val="0"/>
      <w:marRight w:val="0"/>
      <w:marTop w:val="0"/>
      <w:marBottom w:val="0"/>
      <w:divBdr>
        <w:top w:val="none" w:sz="0" w:space="0" w:color="auto"/>
        <w:left w:val="none" w:sz="0" w:space="0" w:color="auto"/>
        <w:bottom w:val="none" w:sz="0" w:space="0" w:color="auto"/>
        <w:right w:val="none" w:sz="0" w:space="0" w:color="auto"/>
      </w:divBdr>
    </w:div>
    <w:div w:id="884832113">
      <w:bodyDiv w:val="1"/>
      <w:marLeft w:val="0"/>
      <w:marRight w:val="0"/>
      <w:marTop w:val="0"/>
      <w:marBottom w:val="0"/>
      <w:divBdr>
        <w:top w:val="none" w:sz="0" w:space="0" w:color="auto"/>
        <w:left w:val="none" w:sz="0" w:space="0" w:color="auto"/>
        <w:bottom w:val="none" w:sz="0" w:space="0" w:color="auto"/>
        <w:right w:val="none" w:sz="0" w:space="0" w:color="auto"/>
      </w:divBdr>
    </w:div>
    <w:div w:id="905533522">
      <w:bodyDiv w:val="1"/>
      <w:marLeft w:val="0"/>
      <w:marRight w:val="0"/>
      <w:marTop w:val="0"/>
      <w:marBottom w:val="0"/>
      <w:divBdr>
        <w:top w:val="none" w:sz="0" w:space="0" w:color="auto"/>
        <w:left w:val="none" w:sz="0" w:space="0" w:color="auto"/>
        <w:bottom w:val="none" w:sz="0" w:space="0" w:color="auto"/>
        <w:right w:val="none" w:sz="0" w:space="0" w:color="auto"/>
      </w:divBdr>
    </w:div>
    <w:div w:id="916672009">
      <w:bodyDiv w:val="1"/>
      <w:marLeft w:val="0"/>
      <w:marRight w:val="0"/>
      <w:marTop w:val="0"/>
      <w:marBottom w:val="0"/>
      <w:divBdr>
        <w:top w:val="none" w:sz="0" w:space="0" w:color="auto"/>
        <w:left w:val="none" w:sz="0" w:space="0" w:color="auto"/>
        <w:bottom w:val="none" w:sz="0" w:space="0" w:color="auto"/>
        <w:right w:val="none" w:sz="0" w:space="0" w:color="auto"/>
      </w:divBdr>
    </w:div>
    <w:div w:id="927689602">
      <w:bodyDiv w:val="1"/>
      <w:marLeft w:val="0"/>
      <w:marRight w:val="0"/>
      <w:marTop w:val="0"/>
      <w:marBottom w:val="0"/>
      <w:divBdr>
        <w:top w:val="none" w:sz="0" w:space="0" w:color="auto"/>
        <w:left w:val="none" w:sz="0" w:space="0" w:color="auto"/>
        <w:bottom w:val="none" w:sz="0" w:space="0" w:color="auto"/>
        <w:right w:val="none" w:sz="0" w:space="0" w:color="auto"/>
      </w:divBdr>
    </w:div>
    <w:div w:id="935285037">
      <w:bodyDiv w:val="1"/>
      <w:marLeft w:val="0"/>
      <w:marRight w:val="0"/>
      <w:marTop w:val="0"/>
      <w:marBottom w:val="0"/>
      <w:divBdr>
        <w:top w:val="none" w:sz="0" w:space="0" w:color="auto"/>
        <w:left w:val="none" w:sz="0" w:space="0" w:color="auto"/>
        <w:bottom w:val="none" w:sz="0" w:space="0" w:color="auto"/>
        <w:right w:val="none" w:sz="0" w:space="0" w:color="auto"/>
      </w:divBdr>
      <w:divsChild>
        <w:div w:id="1273707252">
          <w:marLeft w:val="0"/>
          <w:marRight w:val="0"/>
          <w:marTop w:val="0"/>
          <w:marBottom w:val="0"/>
          <w:divBdr>
            <w:top w:val="none" w:sz="0" w:space="0" w:color="auto"/>
            <w:left w:val="none" w:sz="0" w:space="0" w:color="auto"/>
            <w:bottom w:val="none" w:sz="0" w:space="0" w:color="auto"/>
            <w:right w:val="none" w:sz="0" w:space="0" w:color="auto"/>
          </w:divBdr>
        </w:div>
      </w:divsChild>
    </w:div>
    <w:div w:id="936132846">
      <w:bodyDiv w:val="1"/>
      <w:marLeft w:val="0"/>
      <w:marRight w:val="0"/>
      <w:marTop w:val="0"/>
      <w:marBottom w:val="0"/>
      <w:divBdr>
        <w:top w:val="none" w:sz="0" w:space="0" w:color="auto"/>
        <w:left w:val="none" w:sz="0" w:space="0" w:color="auto"/>
        <w:bottom w:val="none" w:sz="0" w:space="0" w:color="auto"/>
        <w:right w:val="none" w:sz="0" w:space="0" w:color="auto"/>
      </w:divBdr>
    </w:div>
    <w:div w:id="941493285">
      <w:bodyDiv w:val="1"/>
      <w:marLeft w:val="0"/>
      <w:marRight w:val="0"/>
      <w:marTop w:val="0"/>
      <w:marBottom w:val="0"/>
      <w:divBdr>
        <w:top w:val="none" w:sz="0" w:space="0" w:color="auto"/>
        <w:left w:val="none" w:sz="0" w:space="0" w:color="auto"/>
        <w:bottom w:val="none" w:sz="0" w:space="0" w:color="auto"/>
        <w:right w:val="none" w:sz="0" w:space="0" w:color="auto"/>
      </w:divBdr>
      <w:divsChild>
        <w:div w:id="2010860501">
          <w:marLeft w:val="0"/>
          <w:marRight w:val="0"/>
          <w:marTop w:val="0"/>
          <w:marBottom w:val="0"/>
          <w:divBdr>
            <w:top w:val="none" w:sz="0" w:space="0" w:color="auto"/>
            <w:left w:val="none" w:sz="0" w:space="0" w:color="auto"/>
            <w:bottom w:val="none" w:sz="0" w:space="0" w:color="auto"/>
            <w:right w:val="none" w:sz="0" w:space="0" w:color="auto"/>
          </w:divBdr>
        </w:div>
      </w:divsChild>
    </w:div>
    <w:div w:id="996810385">
      <w:bodyDiv w:val="1"/>
      <w:marLeft w:val="0"/>
      <w:marRight w:val="0"/>
      <w:marTop w:val="0"/>
      <w:marBottom w:val="0"/>
      <w:divBdr>
        <w:top w:val="none" w:sz="0" w:space="0" w:color="auto"/>
        <w:left w:val="none" w:sz="0" w:space="0" w:color="auto"/>
        <w:bottom w:val="none" w:sz="0" w:space="0" w:color="auto"/>
        <w:right w:val="none" w:sz="0" w:space="0" w:color="auto"/>
      </w:divBdr>
      <w:divsChild>
        <w:div w:id="1951814890">
          <w:marLeft w:val="0"/>
          <w:marRight w:val="0"/>
          <w:marTop w:val="0"/>
          <w:marBottom w:val="0"/>
          <w:divBdr>
            <w:top w:val="none" w:sz="0" w:space="0" w:color="auto"/>
            <w:left w:val="none" w:sz="0" w:space="0" w:color="auto"/>
            <w:bottom w:val="none" w:sz="0" w:space="0" w:color="auto"/>
            <w:right w:val="none" w:sz="0" w:space="0" w:color="auto"/>
          </w:divBdr>
        </w:div>
      </w:divsChild>
    </w:div>
    <w:div w:id="997269667">
      <w:bodyDiv w:val="1"/>
      <w:marLeft w:val="0"/>
      <w:marRight w:val="0"/>
      <w:marTop w:val="0"/>
      <w:marBottom w:val="0"/>
      <w:divBdr>
        <w:top w:val="none" w:sz="0" w:space="0" w:color="auto"/>
        <w:left w:val="none" w:sz="0" w:space="0" w:color="auto"/>
        <w:bottom w:val="none" w:sz="0" w:space="0" w:color="auto"/>
        <w:right w:val="none" w:sz="0" w:space="0" w:color="auto"/>
      </w:divBdr>
      <w:divsChild>
        <w:div w:id="103042550">
          <w:marLeft w:val="0"/>
          <w:marRight w:val="0"/>
          <w:marTop w:val="0"/>
          <w:marBottom w:val="0"/>
          <w:divBdr>
            <w:top w:val="none" w:sz="0" w:space="0" w:color="auto"/>
            <w:left w:val="none" w:sz="0" w:space="0" w:color="auto"/>
            <w:bottom w:val="none" w:sz="0" w:space="0" w:color="auto"/>
            <w:right w:val="none" w:sz="0" w:space="0" w:color="auto"/>
          </w:divBdr>
        </w:div>
        <w:div w:id="1025249279">
          <w:marLeft w:val="0"/>
          <w:marRight w:val="0"/>
          <w:marTop w:val="0"/>
          <w:marBottom w:val="0"/>
          <w:divBdr>
            <w:top w:val="none" w:sz="0" w:space="0" w:color="auto"/>
            <w:left w:val="none" w:sz="0" w:space="0" w:color="auto"/>
            <w:bottom w:val="none" w:sz="0" w:space="0" w:color="auto"/>
            <w:right w:val="none" w:sz="0" w:space="0" w:color="auto"/>
          </w:divBdr>
        </w:div>
      </w:divsChild>
    </w:div>
    <w:div w:id="1031807294">
      <w:bodyDiv w:val="1"/>
      <w:marLeft w:val="0"/>
      <w:marRight w:val="0"/>
      <w:marTop w:val="0"/>
      <w:marBottom w:val="0"/>
      <w:divBdr>
        <w:top w:val="none" w:sz="0" w:space="0" w:color="auto"/>
        <w:left w:val="none" w:sz="0" w:space="0" w:color="auto"/>
        <w:bottom w:val="none" w:sz="0" w:space="0" w:color="auto"/>
        <w:right w:val="none" w:sz="0" w:space="0" w:color="auto"/>
      </w:divBdr>
    </w:div>
    <w:div w:id="1047997229">
      <w:bodyDiv w:val="1"/>
      <w:marLeft w:val="0"/>
      <w:marRight w:val="0"/>
      <w:marTop w:val="0"/>
      <w:marBottom w:val="0"/>
      <w:divBdr>
        <w:top w:val="none" w:sz="0" w:space="0" w:color="auto"/>
        <w:left w:val="none" w:sz="0" w:space="0" w:color="auto"/>
        <w:bottom w:val="none" w:sz="0" w:space="0" w:color="auto"/>
        <w:right w:val="none" w:sz="0" w:space="0" w:color="auto"/>
      </w:divBdr>
    </w:div>
    <w:div w:id="1058669764">
      <w:bodyDiv w:val="1"/>
      <w:marLeft w:val="0"/>
      <w:marRight w:val="0"/>
      <w:marTop w:val="0"/>
      <w:marBottom w:val="0"/>
      <w:divBdr>
        <w:top w:val="none" w:sz="0" w:space="0" w:color="auto"/>
        <w:left w:val="none" w:sz="0" w:space="0" w:color="auto"/>
        <w:bottom w:val="none" w:sz="0" w:space="0" w:color="auto"/>
        <w:right w:val="none" w:sz="0" w:space="0" w:color="auto"/>
      </w:divBdr>
      <w:divsChild>
        <w:div w:id="953826449">
          <w:marLeft w:val="0"/>
          <w:marRight w:val="0"/>
          <w:marTop w:val="0"/>
          <w:marBottom w:val="0"/>
          <w:divBdr>
            <w:top w:val="none" w:sz="0" w:space="0" w:color="auto"/>
            <w:left w:val="none" w:sz="0" w:space="0" w:color="auto"/>
            <w:bottom w:val="none" w:sz="0" w:space="0" w:color="auto"/>
            <w:right w:val="none" w:sz="0" w:space="0" w:color="auto"/>
          </w:divBdr>
        </w:div>
        <w:div w:id="1173494253">
          <w:marLeft w:val="0"/>
          <w:marRight w:val="0"/>
          <w:marTop w:val="0"/>
          <w:marBottom w:val="0"/>
          <w:divBdr>
            <w:top w:val="none" w:sz="0" w:space="0" w:color="auto"/>
            <w:left w:val="none" w:sz="0" w:space="0" w:color="auto"/>
            <w:bottom w:val="none" w:sz="0" w:space="0" w:color="auto"/>
            <w:right w:val="none" w:sz="0" w:space="0" w:color="auto"/>
          </w:divBdr>
        </w:div>
        <w:div w:id="1802264002">
          <w:marLeft w:val="0"/>
          <w:marRight w:val="0"/>
          <w:marTop w:val="0"/>
          <w:marBottom w:val="0"/>
          <w:divBdr>
            <w:top w:val="none" w:sz="0" w:space="0" w:color="auto"/>
            <w:left w:val="none" w:sz="0" w:space="0" w:color="auto"/>
            <w:bottom w:val="none" w:sz="0" w:space="0" w:color="auto"/>
            <w:right w:val="none" w:sz="0" w:space="0" w:color="auto"/>
          </w:divBdr>
        </w:div>
      </w:divsChild>
    </w:div>
    <w:div w:id="1073627869">
      <w:bodyDiv w:val="1"/>
      <w:marLeft w:val="0"/>
      <w:marRight w:val="0"/>
      <w:marTop w:val="0"/>
      <w:marBottom w:val="0"/>
      <w:divBdr>
        <w:top w:val="none" w:sz="0" w:space="0" w:color="auto"/>
        <w:left w:val="none" w:sz="0" w:space="0" w:color="auto"/>
        <w:bottom w:val="none" w:sz="0" w:space="0" w:color="auto"/>
        <w:right w:val="none" w:sz="0" w:space="0" w:color="auto"/>
      </w:divBdr>
    </w:div>
    <w:div w:id="1073815194">
      <w:bodyDiv w:val="1"/>
      <w:marLeft w:val="0"/>
      <w:marRight w:val="0"/>
      <w:marTop w:val="0"/>
      <w:marBottom w:val="0"/>
      <w:divBdr>
        <w:top w:val="none" w:sz="0" w:space="0" w:color="auto"/>
        <w:left w:val="none" w:sz="0" w:space="0" w:color="auto"/>
        <w:bottom w:val="none" w:sz="0" w:space="0" w:color="auto"/>
        <w:right w:val="none" w:sz="0" w:space="0" w:color="auto"/>
      </w:divBdr>
    </w:div>
    <w:div w:id="1074544037">
      <w:bodyDiv w:val="1"/>
      <w:marLeft w:val="0"/>
      <w:marRight w:val="0"/>
      <w:marTop w:val="0"/>
      <w:marBottom w:val="0"/>
      <w:divBdr>
        <w:top w:val="none" w:sz="0" w:space="0" w:color="auto"/>
        <w:left w:val="none" w:sz="0" w:space="0" w:color="auto"/>
        <w:bottom w:val="none" w:sz="0" w:space="0" w:color="auto"/>
        <w:right w:val="none" w:sz="0" w:space="0" w:color="auto"/>
      </w:divBdr>
      <w:divsChild>
        <w:div w:id="11613735">
          <w:marLeft w:val="0"/>
          <w:marRight w:val="0"/>
          <w:marTop w:val="0"/>
          <w:marBottom w:val="0"/>
          <w:divBdr>
            <w:top w:val="none" w:sz="0" w:space="0" w:color="auto"/>
            <w:left w:val="none" w:sz="0" w:space="0" w:color="auto"/>
            <w:bottom w:val="none" w:sz="0" w:space="0" w:color="auto"/>
            <w:right w:val="none" w:sz="0" w:space="0" w:color="auto"/>
          </w:divBdr>
        </w:div>
        <w:div w:id="245960275">
          <w:marLeft w:val="0"/>
          <w:marRight w:val="0"/>
          <w:marTop w:val="0"/>
          <w:marBottom w:val="0"/>
          <w:divBdr>
            <w:top w:val="none" w:sz="0" w:space="0" w:color="auto"/>
            <w:left w:val="none" w:sz="0" w:space="0" w:color="auto"/>
            <w:bottom w:val="none" w:sz="0" w:space="0" w:color="auto"/>
            <w:right w:val="none" w:sz="0" w:space="0" w:color="auto"/>
          </w:divBdr>
        </w:div>
        <w:div w:id="1814983853">
          <w:marLeft w:val="0"/>
          <w:marRight w:val="0"/>
          <w:marTop w:val="0"/>
          <w:marBottom w:val="0"/>
          <w:divBdr>
            <w:top w:val="none" w:sz="0" w:space="0" w:color="auto"/>
            <w:left w:val="none" w:sz="0" w:space="0" w:color="auto"/>
            <w:bottom w:val="none" w:sz="0" w:space="0" w:color="auto"/>
            <w:right w:val="none" w:sz="0" w:space="0" w:color="auto"/>
          </w:divBdr>
        </w:div>
      </w:divsChild>
    </w:div>
    <w:div w:id="1102265368">
      <w:bodyDiv w:val="1"/>
      <w:marLeft w:val="0"/>
      <w:marRight w:val="0"/>
      <w:marTop w:val="0"/>
      <w:marBottom w:val="0"/>
      <w:divBdr>
        <w:top w:val="none" w:sz="0" w:space="0" w:color="auto"/>
        <w:left w:val="none" w:sz="0" w:space="0" w:color="auto"/>
        <w:bottom w:val="none" w:sz="0" w:space="0" w:color="auto"/>
        <w:right w:val="none" w:sz="0" w:space="0" w:color="auto"/>
      </w:divBdr>
    </w:div>
    <w:div w:id="1136609354">
      <w:bodyDiv w:val="1"/>
      <w:marLeft w:val="0"/>
      <w:marRight w:val="0"/>
      <w:marTop w:val="0"/>
      <w:marBottom w:val="0"/>
      <w:divBdr>
        <w:top w:val="none" w:sz="0" w:space="0" w:color="auto"/>
        <w:left w:val="none" w:sz="0" w:space="0" w:color="auto"/>
        <w:bottom w:val="none" w:sz="0" w:space="0" w:color="auto"/>
        <w:right w:val="none" w:sz="0" w:space="0" w:color="auto"/>
      </w:divBdr>
      <w:divsChild>
        <w:div w:id="565184132">
          <w:marLeft w:val="0"/>
          <w:marRight w:val="0"/>
          <w:marTop w:val="0"/>
          <w:marBottom w:val="0"/>
          <w:divBdr>
            <w:top w:val="none" w:sz="0" w:space="0" w:color="auto"/>
            <w:left w:val="none" w:sz="0" w:space="0" w:color="auto"/>
            <w:bottom w:val="none" w:sz="0" w:space="0" w:color="auto"/>
            <w:right w:val="none" w:sz="0" w:space="0" w:color="auto"/>
          </w:divBdr>
        </w:div>
        <w:div w:id="909317021">
          <w:marLeft w:val="0"/>
          <w:marRight w:val="0"/>
          <w:marTop w:val="0"/>
          <w:marBottom w:val="0"/>
          <w:divBdr>
            <w:top w:val="none" w:sz="0" w:space="0" w:color="auto"/>
            <w:left w:val="none" w:sz="0" w:space="0" w:color="auto"/>
            <w:bottom w:val="none" w:sz="0" w:space="0" w:color="auto"/>
            <w:right w:val="none" w:sz="0" w:space="0" w:color="auto"/>
          </w:divBdr>
        </w:div>
        <w:div w:id="1616868467">
          <w:marLeft w:val="0"/>
          <w:marRight w:val="0"/>
          <w:marTop w:val="0"/>
          <w:marBottom w:val="0"/>
          <w:divBdr>
            <w:top w:val="none" w:sz="0" w:space="0" w:color="auto"/>
            <w:left w:val="none" w:sz="0" w:space="0" w:color="auto"/>
            <w:bottom w:val="none" w:sz="0" w:space="0" w:color="auto"/>
            <w:right w:val="none" w:sz="0" w:space="0" w:color="auto"/>
          </w:divBdr>
        </w:div>
      </w:divsChild>
    </w:div>
    <w:div w:id="1137645082">
      <w:bodyDiv w:val="1"/>
      <w:marLeft w:val="0"/>
      <w:marRight w:val="0"/>
      <w:marTop w:val="0"/>
      <w:marBottom w:val="0"/>
      <w:divBdr>
        <w:top w:val="none" w:sz="0" w:space="0" w:color="auto"/>
        <w:left w:val="none" w:sz="0" w:space="0" w:color="auto"/>
        <w:bottom w:val="none" w:sz="0" w:space="0" w:color="auto"/>
        <w:right w:val="none" w:sz="0" w:space="0" w:color="auto"/>
      </w:divBdr>
    </w:div>
    <w:div w:id="1144618587">
      <w:bodyDiv w:val="1"/>
      <w:marLeft w:val="0"/>
      <w:marRight w:val="0"/>
      <w:marTop w:val="0"/>
      <w:marBottom w:val="0"/>
      <w:divBdr>
        <w:top w:val="none" w:sz="0" w:space="0" w:color="auto"/>
        <w:left w:val="none" w:sz="0" w:space="0" w:color="auto"/>
        <w:bottom w:val="none" w:sz="0" w:space="0" w:color="auto"/>
        <w:right w:val="none" w:sz="0" w:space="0" w:color="auto"/>
      </w:divBdr>
      <w:divsChild>
        <w:div w:id="2106225760">
          <w:marLeft w:val="0"/>
          <w:marRight w:val="0"/>
          <w:marTop w:val="0"/>
          <w:marBottom w:val="0"/>
          <w:divBdr>
            <w:top w:val="none" w:sz="0" w:space="0" w:color="auto"/>
            <w:left w:val="none" w:sz="0" w:space="0" w:color="auto"/>
            <w:bottom w:val="none" w:sz="0" w:space="0" w:color="auto"/>
            <w:right w:val="none" w:sz="0" w:space="0" w:color="auto"/>
          </w:divBdr>
        </w:div>
      </w:divsChild>
    </w:div>
    <w:div w:id="1145005298">
      <w:bodyDiv w:val="1"/>
      <w:marLeft w:val="0"/>
      <w:marRight w:val="0"/>
      <w:marTop w:val="0"/>
      <w:marBottom w:val="0"/>
      <w:divBdr>
        <w:top w:val="none" w:sz="0" w:space="0" w:color="auto"/>
        <w:left w:val="none" w:sz="0" w:space="0" w:color="auto"/>
        <w:bottom w:val="none" w:sz="0" w:space="0" w:color="auto"/>
        <w:right w:val="none" w:sz="0" w:space="0" w:color="auto"/>
      </w:divBdr>
    </w:div>
    <w:div w:id="1146699214">
      <w:bodyDiv w:val="1"/>
      <w:marLeft w:val="0"/>
      <w:marRight w:val="0"/>
      <w:marTop w:val="0"/>
      <w:marBottom w:val="0"/>
      <w:divBdr>
        <w:top w:val="none" w:sz="0" w:space="0" w:color="auto"/>
        <w:left w:val="none" w:sz="0" w:space="0" w:color="auto"/>
        <w:bottom w:val="none" w:sz="0" w:space="0" w:color="auto"/>
        <w:right w:val="none" w:sz="0" w:space="0" w:color="auto"/>
      </w:divBdr>
    </w:div>
    <w:div w:id="1151870871">
      <w:bodyDiv w:val="1"/>
      <w:marLeft w:val="0"/>
      <w:marRight w:val="0"/>
      <w:marTop w:val="0"/>
      <w:marBottom w:val="0"/>
      <w:divBdr>
        <w:top w:val="none" w:sz="0" w:space="0" w:color="auto"/>
        <w:left w:val="none" w:sz="0" w:space="0" w:color="auto"/>
        <w:bottom w:val="none" w:sz="0" w:space="0" w:color="auto"/>
        <w:right w:val="none" w:sz="0" w:space="0" w:color="auto"/>
      </w:divBdr>
    </w:div>
    <w:div w:id="1177766996">
      <w:bodyDiv w:val="1"/>
      <w:marLeft w:val="0"/>
      <w:marRight w:val="0"/>
      <w:marTop w:val="0"/>
      <w:marBottom w:val="0"/>
      <w:divBdr>
        <w:top w:val="none" w:sz="0" w:space="0" w:color="auto"/>
        <w:left w:val="none" w:sz="0" w:space="0" w:color="auto"/>
        <w:bottom w:val="none" w:sz="0" w:space="0" w:color="auto"/>
        <w:right w:val="none" w:sz="0" w:space="0" w:color="auto"/>
      </w:divBdr>
    </w:div>
    <w:div w:id="1188763023">
      <w:bodyDiv w:val="1"/>
      <w:marLeft w:val="0"/>
      <w:marRight w:val="0"/>
      <w:marTop w:val="0"/>
      <w:marBottom w:val="0"/>
      <w:divBdr>
        <w:top w:val="none" w:sz="0" w:space="0" w:color="auto"/>
        <w:left w:val="none" w:sz="0" w:space="0" w:color="auto"/>
        <w:bottom w:val="none" w:sz="0" w:space="0" w:color="auto"/>
        <w:right w:val="none" w:sz="0" w:space="0" w:color="auto"/>
      </w:divBdr>
      <w:divsChild>
        <w:div w:id="439297802">
          <w:marLeft w:val="0"/>
          <w:marRight w:val="0"/>
          <w:marTop w:val="0"/>
          <w:marBottom w:val="0"/>
          <w:divBdr>
            <w:top w:val="none" w:sz="0" w:space="0" w:color="auto"/>
            <w:left w:val="none" w:sz="0" w:space="0" w:color="auto"/>
            <w:bottom w:val="none" w:sz="0" w:space="0" w:color="auto"/>
            <w:right w:val="none" w:sz="0" w:space="0" w:color="auto"/>
          </w:divBdr>
        </w:div>
      </w:divsChild>
    </w:div>
    <w:div w:id="1205606304">
      <w:bodyDiv w:val="1"/>
      <w:marLeft w:val="0"/>
      <w:marRight w:val="0"/>
      <w:marTop w:val="0"/>
      <w:marBottom w:val="0"/>
      <w:divBdr>
        <w:top w:val="none" w:sz="0" w:space="0" w:color="auto"/>
        <w:left w:val="none" w:sz="0" w:space="0" w:color="auto"/>
        <w:bottom w:val="none" w:sz="0" w:space="0" w:color="auto"/>
        <w:right w:val="none" w:sz="0" w:space="0" w:color="auto"/>
      </w:divBdr>
    </w:div>
    <w:div w:id="1225028013">
      <w:bodyDiv w:val="1"/>
      <w:marLeft w:val="0"/>
      <w:marRight w:val="0"/>
      <w:marTop w:val="0"/>
      <w:marBottom w:val="0"/>
      <w:divBdr>
        <w:top w:val="none" w:sz="0" w:space="0" w:color="auto"/>
        <w:left w:val="none" w:sz="0" w:space="0" w:color="auto"/>
        <w:bottom w:val="none" w:sz="0" w:space="0" w:color="auto"/>
        <w:right w:val="none" w:sz="0" w:space="0" w:color="auto"/>
      </w:divBdr>
      <w:divsChild>
        <w:div w:id="2049841569">
          <w:marLeft w:val="0"/>
          <w:marRight w:val="0"/>
          <w:marTop w:val="0"/>
          <w:marBottom w:val="0"/>
          <w:divBdr>
            <w:top w:val="none" w:sz="0" w:space="0" w:color="auto"/>
            <w:left w:val="none" w:sz="0" w:space="0" w:color="auto"/>
            <w:bottom w:val="none" w:sz="0" w:space="0" w:color="auto"/>
            <w:right w:val="none" w:sz="0" w:space="0" w:color="auto"/>
          </w:divBdr>
        </w:div>
      </w:divsChild>
    </w:div>
    <w:div w:id="1228566877">
      <w:bodyDiv w:val="1"/>
      <w:marLeft w:val="0"/>
      <w:marRight w:val="0"/>
      <w:marTop w:val="0"/>
      <w:marBottom w:val="0"/>
      <w:divBdr>
        <w:top w:val="none" w:sz="0" w:space="0" w:color="auto"/>
        <w:left w:val="none" w:sz="0" w:space="0" w:color="auto"/>
        <w:bottom w:val="none" w:sz="0" w:space="0" w:color="auto"/>
        <w:right w:val="none" w:sz="0" w:space="0" w:color="auto"/>
      </w:divBdr>
    </w:div>
    <w:div w:id="1246695456">
      <w:bodyDiv w:val="1"/>
      <w:marLeft w:val="0"/>
      <w:marRight w:val="0"/>
      <w:marTop w:val="0"/>
      <w:marBottom w:val="0"/>
      <w:divBdr>
        <w:top w:val="none" w:sz="0" w:space="0" w:color="auto"/>
        <w:left w:val="none" w:sz="0" w:space="0" w:color="auto"/>
        <w:bottom w:val="none" w:sz="0" w:space="0" w:color="auto"/>
        <w:right w:val="none" w:sz="0" w:space="0" w:color="auto"/>
      </w:divBdr>
      <w:divsChild>
        <w:div w:id="131212383">
          <w:marLeft w:val="0"/>
          <w:marRight w:val="0"/>
          <w:marTop w:val="0"/>
          <w:marBottom w:val="0"/>
          <w:divBdr>
            <w:top w:val="none" w:sz="0" w:space="0" w:color="auto"/>
            <w:left w:val="none" w:sz="0" w:space="0" w:color="auto"/>
            <w:bottom w:val="none" w:sz="0" w:space="0" w:color="auto"/>
            <w:right w:val="none" w:sz="0" w:space="0" w:color="auto"/>
          </w:divBdr>
        </w:div>
        <w:div w:id="171145133">
          <w:marLeft w:val="0"/>
          <w:marRight w:val="0"/>
          <w:marTop w:val="0"/>
          <w:marBottom w:val="0"/>
          <w:divBdr>
            <w:top w:val="none" w:sz="0" w:space="0" w:color="auto"/>
            <w:left w:val="none" w:sz="0" w:space="0" w:color="auto"/>
            <w:bottom w:val="none" w:sz="0" w:space="0" w:color="auto"/>
            <w:right w:val="none" w:sz="0" w:space="0" w:color="auto"/>
          </w:divBdr>
        </w:div>
        <w:div w:id="1870605133">
          <w:marLeft w:val="0"/>
          <w:marRight w:val="0"/>
          <w:marTop w:val="0"/>
          <w:marBottom w:val="0"/>
          <w:divBdr>
            <w:top w:val="none" w:sz="0" w:space="0" w:color="auto"/>
            <w:left w:val="none" w:sz="0" w:space="0" w:color="auto"/>
            <w:bottom w:val="none" w:sz="0" w:space="0" w:color="auto"/>
            <w:right w:val="none" w:sz="0" w:space="0" w:color="auto"/>
          </w:divBdr>
        </w:div>
      </w:divsChild>
    </w:div>
    <w:div w:id="1249928291">
      <w:bodyDiv w:val="1"/>
      <w:marLeft w:val="0"/>
      <w:marRight w:val="0"/>
      <w:marTop w:val="0"/>
      <w:marBottom w:val="0"/>
      <w:divBdr>
        <w:top w:val="none" w:sz="0" w:space="0" w:color="auto"/>
        <w:left w:val="none" w:sz="0" w:space="0" w:color="auto"/>
        <w:bottom w:val="none" w:sz="0" w:space="0" w:color="auto"/>
        <w:right w:val="none" w:sz="0" w:space="0" w:color="auto"/>
      </w:divBdr>
      <w:divsChild>
        <w:div w:id="911156749">
          <w:marLeft w:val="0"/>
          <w:marRight w:val="0"/>
          <w:marTop w:val="0"/>
          <w:marBottom w:val="0"/>
          <w:divBdr>
            <w:top w:val="none" w:sz="0" w:space="0" w:color="auto"/>
            <w:left w:val="none" w:sz="0" w:space="0" w:color="auto"/>
            <w:bottom w:val="none" w:sz="0" w:space="0" w:color="auto"/>
            <w:right w:val="none" w:sz="0" w:space="0" w:color="auto"/>
          </w:divBdr>
        </w:div>
        <w:div w:id="1697123825">
          <w:marLeft w:val="0"/>
          <w:marRight w:val="0"/>
          <w:marTop w:val="0"/>
          <w:marBottom w:val="0"/>
          <w:divBdr>
            <w:top w:val="none" w:sz="0" w:space="0" w:color="auto"/>
            <w:left w:val="none" w:sz="0" w:space="0" w:color="auto"/>
            <w:bottom w:val="none" w:sz="0" w:space="0" w:color="auto"/>
            <w:right w:val="none" w:sz="0" w:space="0" w:color="auto"/>
          </w:divBdr>
        </w:div>
      </w:divsChild>
    </w:div>
    <w:div w:id="1251352271">
      <w:bodyDiv w:val="1"/>
      <w:marLeft w:val="0"/>
      <w:marRight w:val="0"/>
      <w:marTop w:val="0"/>
      <w:marBottom w:val="0"/>
      <w:divBdr>
        <w:top w:val="none" w:sz="0" w:space="0" w:color="auto"/>
        <w:left w:val="none" w:sz="0" w:space="0" w:color="auto"/>
        <w:bottom w:val="none" w:sz="0" w:space="0" w:color="auto"/>
        <w:right w:val="none" w:sz="0" w:space="0" w:color="auto"/>
      </w:divBdr>
    </w:div>
    <w:div w:id="1287002155">
      <w:bodyDiv w:val="1"/>
      <w:marLeft w:val="0"/>
      <w:marRight w:val="0"/>
      <w:marTop w:val="0"/>
      <w:marBottom w:val="0"/>
      <w:divBdr>
        <w:top w:val="none" w:sz="0" w:space="0" w:color="auto"/>
        <w:left w:val="none" w:sz="0" w:space="0" w:color="auto"/>
        <w:bottom w:val="none" w:sz="0" w:space="0" w:color="auto"/>
        <w:right w:val="none" w:sz="0" w:space="0" w:color="auto"/>
      </w:divBdr>
    </w:div>
    <w:div w:id="1330908741">
      <w:bodyDiv w:val="1"/>
      <w:marLeft w:val="0"/>
      <w:marRight w:val="0"/>
      <w:marTop w:val="0"/>
      <w:marBottom w:val="0"/>
      <w:divBdr>
        <w:top w:val="none" w:sz="0" w:space="0" w:color="auto"/>
        <w:left w:val="none" w:sz="0" w:space="0" w:color="auto"/>
        <w:bottom w:val="none" w:sz="0" w:space="0" w:color="auto"/>
        <w:right w:val="none" w:sz="0" w:space="0" w:color="auto"/>
      </w:divBdr>
    </w:div>
    <w:div w:id="1342047979">
      <w:bodyDiv w:val="1"/>
      <w:marLeft w:val="0"/>
      <w:marRight w:val="0"/>
      <w:marTop w:val="0"/>
      <w:marBottom w:val="0"/>
      <w:divBdr>
        <w:top w:val="none" w:sz="0" w:space="0" w:color="auto"/>
        <w:left w:val="none" w:sz="0" w:space="0" w:color="auto"/>
        <w:bottom w:val="none" w:sz="0" w:space="0" w:color="auto"/>
        <w:right w:val="none" w:sz="0" w:space="0" w:color="auto"/>
      </w:divBdr>
    </w:div>
    <w:div w:id="1372851051">
      <w:bodyDiv w:val="1"/>
      <w:marLeft w:val="0"/>
      <w:marRight w:val="0"/>
      <w:marTop w:val="0"/>
      <w:marBottom w:val="0"/>
      <w:divBdr>
        <w:top w:val="none" w:sz="0" w:space="0" w:color="auto"/>
        <w:left w:val="none" w:sz="0" w:space="0" w:color="auto"/>
        <w:bottom w:val="none" w:sz="0" w:space="0" w:color="auto"/>
        <w:right w:val="none" w:sz="0" w:space="0" w:color="auto"/>
      </w:divBdr>
    </w:div>
    <w:div w:id="1376271302">
      <w:bodyDiv w:val="1"/>
      <w:marLeft w:val="0"/>
      <w:marRight w:val="0"/>
      <w:marTop w:val="0"/>
      <w:marBottom w:val="0"/>
      <w:divBdr>
        <w:top w:val="none" w:sz="0" w:space="0" w:color="auto"/>
        <w:left w:val="none" w:sz="0" w:space="0" w:color="auto"/>
        <w:bottom w:val="none" w:sz="0" w:space="0" w:color="auto"/>
        <w:right w:val="none" w:sz="0" w:space="0" w:color="auto"/>
      </w:divBdr>
    </w:div>
    <w:div w:id="1376925095">
      <w:bodyDiv w:val="1"/>
      <w:marLeft w:val="0"/>
      <w:marRight w:val="0"/>
      <w:marTop w:val="0"/>
      <w:marBottom w:val="0"/>
      <w:divBdr>
        <w:top w:val="none" w:sz="0" w:space="0" w:color="auto"/>
        <w:left w:val="none" w:sz="0" w:space="0" w:color="auto"/>
        <w:bottom w:val="none" w:sz="0" w:space="0" w:color="auto"/>
        <w:right w:val="none" w:sz="0" w:space="0" w:color="auto"/>
      </w:divBdr>
      <w:divsChild>
        <w:div w:id="179466717">
          <w:marLeft w:val="0"/>
          <w:marRight w:val="0"/>
          <w:marTop w:val="0"/>
          <w:marBottom w:val="0"/>
          <w:divBdr>
            <w:top w:val="none" w:sz="0" w:space="0" w:color="auto"/>
            <w:left w:val="none" w:sz="0" w:space="0" w:color="auto"/>
            <w:bottom w:val="none" w:sz="0" w:space="0" w:color="auto"/>
            <w:right w:val="none" w:sz="0" w:space="0" w:color="auto"/>
          </w:divBdr>
        </w:div>
      </w:divsChild>
    </w:div>
    <w:div w:id="1376928315">
      <w:bodyDiv w:val="1"/>
      <w:marLeft w:val="0"/>
      <w:marRight w:val="0"/>
      <w:marTop w:val="0"/>
      <w:marBottom w:val="0"/>
      <w:divBdr>
        <w:top w:val="none" w:sz="0" w:space="0" w:color="auto"/>
        <w:left w:val="none" w:sz="0" w:space="0" w:color="auto"/>
        <w:bottom w:val="none" w:sz="0" w:space="0" w:color="auto"/>
        <w:right w:val="none" w:sz="0" w:space="0" w:color="auto"/>
      </w:divBdr>
    </w:div>
    <w:div w:id="1400204940">
      <w:bodyDiv w:val="1"/>
      <w:marLeft w:val="0"/>
      <w:marRight w:val="0"/>
      <w:marTop w:val="0"/>
      <w:marBottom w:val="0"/>
      <w:divBdr>
        <w:top w:val="none" w:sz="0" w:space="0" w:color="auto"/>
        <w:left w:val="none" w:sz="0" w:space="0" w:color="auto"/>
        <w:bottom w:val="none" w:sz="0" w:space="0" w:color="auto"/>
        <w:right w:val="none" w:sz="0" w:space="0" w:color="auto"/>
      </w:divBdr>
    </w:div>
    <w:div w:id="1400782426">
      <w:bodyDiv w:val="1"/>
      <w:marLeft w:val="0"/>
      <w:marRight w:val="0"/>
      <w:marTop w:val="0"/>
      <w:marBottom w:val="0"/>
      <w:divBdr>
        <w:top w:val="none" w:sz="0" w:space="0" w:color="auto"/>
        <w:left w:val="none" w:sz="0" w:space="0" w:color="auto"/>
        <w:bottom w:val="none" w:sz="0" w:space="0" w:color="auto"/>
        <w:right w:val="none" w:sz="0" w:space="0" w:color="auto"/>
      </w:divBdr>
    </w:div>
    <w:div w:id="1408459690">
      <w:bodyDiv w:val="1"/>
      <w:marLeft w:val="0"/>
      <w:marRight w:val="0"/>
      <w:marTop w:val="0"/>
      <w:marBottom w:val="0"/>
      <w:divBdr>
        <w:top w:val="none" w:sz="0" w:space="0" w:color="auto"/>
        <w:left w:val="none" w:sz="0" w:space="0" w:color="auto"/>
        <w:bottom w:val="none" w:sz="0" w:space="0" w:color="auto"/>
        <w:right w:val="none" w:sz="0" w:space="0" w:color="auto"/>
      </w:divBdr>
      <w:divsChild>
        <w:div w:id="1668897026">
          <w:marLeft w:val="0"/>
          <w:marRight w:val="0"/>
          <w:marTop w:val="0"/>
          <w:marBottom w:val="0"/>
          <w:divBdr>
            <w:top w:val="none" w:sz="0" w:space="0" w:color="auto"/>
            <w:left w:val="none" w:sz="0" w:space="0" w:color="auto"/>
            <w:bottom w:val="none" w:sz="0" w:space="0" w:color="auto"/>
            <w:right w:val="none" w:sz="0" w:space="0" w:color="auto"/>
          </w:divBdr>
        </w:div>
      </w:divsChild>
    </w:div>
    <w:div w:id="1414476899">
      <w:bodyDiv w:val="1"/>
      <w:marLeft w:val="0"/>
      <w:marRight w:val="0"/>
      <w:marTop w:val="0"/>
      <w:marBottom w:val="0"/>
      <w:divBdr>
        <w:top w:val="none" w:sz="0" w:space="0" w:color="auto"/>
        <w:left w:val="none" w:sz="0" w:space="0" w:color="auto"/>
        <w:bottom w:val="none" w:sz="0" w:space="0" w:color="auto"/>
        <w:right w:val="none" w:sz="0" w:space="0" w:color="auto"/>
      </w:divBdr>
      <w:divsChild>
        <w:div w:id="215746656">
          <w:marLeft w:val="0"/>
          <w:marRight w:val="0"/>
          <w:marTop w:val="0"/>
          <w:marBottom w:val="0"/>
          <w:divBdr>
            <w:top w:val="none" w:sz="0" w:space="0" w:color="auto"/>
            <w:left w:val="none" w:sz="0" w:space="0" w:color="auto"/>
            <w:bottom w:val="none" w:sz="0" w:space="0" w:color="auto"/>
            <w:right w:val="none" w:sz="0" w:space="0" w:color="auto"/>
          </w:divBdr>
        </w:div>
      </w:divsChild>
    </w:div>
    <w:div w:id="1425371676">
      <w:bodyDiv w:val="1"/>
      <w:marLeft w:val="0"/>
      <w:marRight w:val="0"/>
      <w:marTop w:val="0"/>
      <w:marBottom w:val="0"/>
      <w:divBdr>
        <w:top w:val="none" w:sz="0" w:space="0" w:color="auto"/>
        <w:left w:val="none" w:sz="0" w:space="0" w:color="auto"/>
        <w:bottom w:val="none" w:sz="0" w:space="0" w:color="auto"/>
        <w:right w:val="none" w:sz="0" w:space="0" w:color="auto"/>
      </w:divBdr>
    </w:div>
    <w:div w:id="1443919103">
      <w:bodyDiv w:val="1"/>
      <w:marLeft w:val="0"/>
      <w:marRight w:val="0"/>
      <w:marTop w:val="0"/>
      <w:marBottom w:val="0"/>
      <w:divBdr>
        <w:top w:val="none" w:sz="0" w:space="0" w:color="auto"/>
        <w:left w:val="none" w:sz="0" w:space="0" w:color="auto"/>
        <w:bottom w:val="none" w:sz="0" w:space="0" w:color="auto"/>
        <w:right w:val="none" w:sz="0" w:space="0" w:color="auto"/>
      </w:divBdr>
    </w:div>
    <w:div w:id="1447967426">
      <w:bodyDiv w:val="1"/>
      <w:marLeft w:val="0"/>
      <w:marRight w:val="0"/>
      <w:marTop w:val="0"/>
      <w:marBottom w:val="0"/>
      <w:divBdr>
        <w:top w:val="none" w:sz="0" w:space="0" w:color="auto"/>
        <w:left w:val="none" w:sz="0" w:space="0" w:color="auto"/>
        <w:bottom w:val="none" w:sz="0" w:space="0" w:color="auto"/>
        <w:right w:val="none" w:sz="0" w:space="0" w:color="auto"/>
      </w:divBdr>
      <w:divsChild>
        <w:div w:id="1611359091">
          <w:marLeft w:val="0"/>
          <w:marRight w:val="0"/>
          <w:marTop w:val="0"/>
          <w:marBottom w:val="0"/>
          <w:divBdr>
            <w:top w:val="none" w:sz="0" w:space="0" w:color="auto"/>
            <w:left w:val="none" w:sz="0" w:space="0" w:color="auto"/>
            <w:bottom w:val="none" w:sz="0" w:space="0" w:color="auto"/>
            <w:right w:val="none" w:sz="0" w:space="0" w:color="auto"/>
          </w:divBdr>
        </w:div>
      </w:divsChild>
    </w:div>
    <w:div w:id="1449280896">
      <w:bodyDiv w:val="1"/>
      <w:marLeft w:val="0"/>
      <w:marRight w:val="0"/>
      <w:marTop w:val="0"/>
      <w:marBottom w:val="0"/>
      <w:divBdr>
        <w:top w:val="none" w:sz="0" w:space="0" w:color="auto"/>
        <w:left w:val="none" w:sz="0" w:space="0" w:color="auto"/>
        <w:bottom w:val="none" w:sz="0" w:space="0" w:color="auto"/>
        <w:right w:val="none" w:sz="0" w:space="0" w:color="auto"/>
      </w:divBdr>
    </w:div>
    <w:div w:id="1487087145">
      <w:bodyDiv w:val="1"/>
      <w:marLeft w:val="0"/>
      <w:marRight w:val="0"/>
      <w:marTop w:val="0"/>
      <w:marBottom w:val="0"/>
      <w:divBdr>
        <w:top w:val="none" w:sz="0" w:space="0" w:color="auto"/>
        <w:left w:val="none" w:sz="0" w:space="0" w:color="auto"/>
        <w:bottom w:val="none" w:sz="0" w:space="0" w:color="auto"/>
        <w:right w:val="none" w:sz="0" w:space="0" w:color="auto"/>
      </w:divBdr>
    </w:div>
    <w:div w:id="1490246956">
      <w:bodyDiv w:val="1"/>
      <w:marLeft w:val="0"/>
      <w:marRight w:val="0"/>
      <w:marTop w:val="0"/>
      <w:marBottom w:val="0"/>
      <w:divBdr>
        <w:top w:val="none" w:sz="0" w:space="0" w:color="auto"/>
        <w:left w:val="none" w:sz="0" w:space="0" w:color="auto"/>
        <w:bottom w:val="none" w:sz="0" w:space="0" w:color="auto"/>
        <w:right w:val="none" w:sz="0" w:space="0" w:color="auto"/>
      </w:divBdr>
    </w:div>
    <w:div w:id="1540361900">
      <w:bodyDiv w:val="1"/>
      <w:marLeft w:val="0"/>
      <w:marRight w:val="0"/>
      <w:marTop w:val="0"/>
      <w:marBottom w:val="0"/>
      <w:divBdr>
        <w:top w:val="none" w:sz="0" w:space="0" w:color="auto"/>
        <w:left w:val="none" w:sz="0" w:space="0" w:color="auto"/>
        <w:bottom w:val="none" w:sz="0" w:space="0" w:color="auto"/>
        <w:right w:val="none" w:sz="0" w:space="0" w:color="auto"/>
      </w:divBdr>
    </w:div>
    <w:div w:id="1544554684">
      <w:bodyDiv w:val="1"/>
      <w:marLeft w:val="0"/>
      <w:marRight w:val="0"/>
      <w:marTop w:val="0"/>
      <w:marBottom w:val="0"/>
      <w:divBdr>
        <w:top w:val="none" w:sz="0" w:space="0" w:color="auto"/>
        <w:left w:val="none" w:sz="0" w:space="0" w:color="auto"/>
        <w:bottom w:val="none" w:sz="0" w:space="0" w:color="auto"/>
        <w:right w:val="none" w:sz="0" w:space="0" w:color="auto"/>
      </w:divBdr>
    </w:div>
    <w:div w:id="1544754262">
      <w:bodyDiv w:val="1"/>
      <w:marLeft w:val="0"/>
      <w:marRight w:val="0"/>
      <w:marTop w:val="0"/>
      <w:marBottom w:val="0"/>
      <w:divBdr>
        <w:top w:val="none" w:sz="0" w:space="0" w:color="auto"/>
        <w:left w:val="none" w:sz="0" w:space="0" w:color="auto"/>
        <w:bottom w:val="none" w:sz="0" w:space="0" w:color="auto"/>
        <w:right w:val="none" w:sz="0" w:space="0" w:color="auto"/>
      </w:divBdr>
      <w:divsChild>
        <w:div w:id="401222172">
          <w:marLeft w:val="0"/>
          <w:marRight w:val="0"/>
          <w:marTop w:val="0"/>
          <w:marBottom w:val="0"/>
          <w:divBdr>
            <w:top w:val="none" w:sz="0" w:space="0" w:color="auto"/>
            <w:left w:val="none" w:sz="0" w:space="0" w:color="auto"/>
            <w:bottom w:val="none" w:sz="0" w:space="0" w:color="auto"/>
            <w:right w:val="none" w:sz="0" w:space="0" w:color="auto"/>
          </w:divBdr>
        </w:div>
        <w:div w:id="1310018450">
          <w:marLeft w:val="0"/>
          <w:marRight w:val="0"/>
          <w:marTop w:val="0"/>
          <w:marBottom w:val="0"/>
          <w:divBdr>
            <w:top w:val="none" w:sz="0" w:space="0" w:color="auto"/>
            <w:left w:val="none" w:sz="0" w:space="0" w:color="auto"/>
            <w:bottom w:val="none" w:sz="0" w:space="0" w:color="auto"/>
            <w:right w:val="none" w:sz="0" w:space="0" w:color="auto"/>
          </w:divBdr>
        </w:div>
        <w:div w:id="1404646191">
          <w:marLeft w:val="0"/>
          <w:marRight w:val="0"/>
          <w:marTop w:val="0"/>
          <w:marBottom w:val="0"/>
          <w:divBdr>
            <w:top w:val="none" w:sz="0" w:space="0" w:color="auto"/>
            <w:left w:val="none" w:sz="0" w:space="0" w:color="auto"/>
            <w:bottom w:val="none" w:sz="0" w:space="0" w:color="auto"/>
            <w:right w:val="none" w:sz="0" w:space="0" w:color="auto"/>
          </w:divBdr>
        </w:div>
      </w:divsChild>
    </w:div>
    <w:div w:id="1561940798">
      <w:bodyDiv w:val="1"/>
      <w:marLeft w:val="0"/>
      <w:marRight w:val="0"/>
      <w:marTop w:val="0"/>
      <w:marBottom w:val="0"/>
      <w:divBdr>
        <w:top w:val="none" w:sz="0" w:space="0" w:color="auto"/>
        <w:left w:val="none" w:sz="0" w:space="0" w:color="auto"/>
        <w:bottom w:val="none" w:sz="0" w:space="0" w:color="auto"/>
        <w:right w:val="none" w:sz="0" w:space="0" w:color="auto"/>
      </w:divBdr>
    </w:div>
    <w:div w:id="1566724644">
      <w:bodyDiv w:val="1"/>
      <w:marLeft w:val="0"/>
      <w:marRight w:val="0"/>
      <w:marTop w:val="0"/>
      <w:marBottom w:val="0"/>
      <w:divBdr>
        <w:top w:val="none" w:sz="0" w:space="0" w:color="auto"/>
        <w:left w:val="none" w:sz="0" w:space="0" w:color="auto"/>
        <w:bottom w:val="none" w:sz="0" w:space="0" w:color="auto"/>
        <w:right w:val="none" w:sz="0" w:space="0" w:color="auto"/>
      </w:divBdr>
    </w:div>
    <w:div w:id="1581254907">
      <w:bodyDiv w:val="1"/>
      <w:marLeft w:val="0"/>
      <w:marRight w:val="0"/>
      <w:marTop w:val="0"/>
      <w:marBottom w:val="0"/>
      <w:divBdr>
        <w:top w:val="none" w:sz="0" w:space="0" w:color="auto"/>
        <w:left w:val="none" w:sz="0" w:space="0" w:color="auto"/>
        <w:bottom w:val="none" w:sz="0" w:space="0" w:color="auto"/>
        <w:right w:val="none" w:sz="0" w:space="0" w:color="auto"/>
      </w:divBdr>
    </w:div>
    <w:div w:id="1605115392">
      <w:bodyDiv w:val="1"/>
      <w:marLeft w:val="0"/>
      <w:marRight w:val="0"/>
      <w:marTop w:val="0"/>
      <w:marBottom w:val="0"/>
      <w:divBdr>
        <w:top w:val="none" w:sz="0" w:space="0" w:color="auto"/>
        <w:left w:val="none" w:sz="0" w:space="0" w:color="auto"/>
        <w:bottom w:val="none" w:sz="0" w:space="0" w:color="auto"/>
        <w:right w:val="none" w:sz="0" w:space="0" w:color="auto"/>
      </w:divBdr>
    </w:div>
    <w:div w:id="1606230189">
      <w:bodyDiv w:val="1"/>
      <w:marLeft w:val="0"/>
      <w:marRight w:val="0"/>
      <w:marTop w:val="0"/>
      <w:marBottom w:val="0"/>
      <w:divBdr>
        <w:top w:val="none" w:sz="0" w:space="0" w:color="auto"/>
        <w:left w:val="none" w:sz="0" w:space="0" w:color="auto"/>
        <w:bottom w:val="none" w:sz="0" w:space="0" w:color="auto"/>
        <w:right w:val="none" w:sz="0" w:space="0" w:color="auto"/>
      </w:divBdr>
    </w:div>
    <w:div w:id="1627664369">
      <w:bodyDiv w:val="1"/>
      <w:marLeft w:val="0"/>
      <w:marRight w:val="0"/>
      <w:marTop w:val="0"/>
      <w:marBottom w:val="0"/>
      <w:divBdr>
        <w:top w:val="none" w:sz="0" w:space="0" w:color="auto"/>
        <w:left w:val="none" w:sz="0" w:space="0" w:color="auto"/>
        <w:bottom w:val="none" w:sz="0" w:space="0" w:color="auto"/>
        <w:right w:val="none" w:sz="0" w:space="0" w:color="auto"/>
      </w:divBdr>
      <w:divsChild>
        <w:div w:id="1078745684">
          <w:marLeft w:val="0"/>
          <w:marRight w:val="0"/>
          <w:marTop w:val="0"/>
          <w:marBottom w:val="0"/>
          <w:divBdr>
            <w:top w:val="none" w:sz="0" w:space="0" w:color="auto"/>
            <w:left w:val="none" w:sz="0" w:space="0" w:color="auto"/>
            <w:bottom w:val="none" w:sz="0" w:space="0" w:color="auto"/>
            <w:right w:val="none" w:sz="0" w:space="0" w:color="auto"/>
          </w:divBdr>
        </w:div>
      </w:divsChild>
    </w:div>
    <w:div w:id="1627810148">
      <w:bodyDiv w:val="1"/>
      <w:marLeft w:val="0"/>
      <w:marRight w:val="0"/>
      <w:marTop w:val="0"/>
      <w:marBottom w:val="0"/>
      <w:divBdr>
        <w:top w:val="none" w:sz="0" w:space="0" w:color="auto"/>
        <w:left w:val="none" w:sz="0" w:space="0" w:color="auto"/>
        <w:bottom w:val="none" w:sz="0" w:space="0" w:color="auto"/>
        <w:right w:val="none" w:sz="0" w:space="0" w:color="auto"/>
      </w:divBdr>
    </w:div>
    <w:div w:id="1633561991">
      <w:bodyDiv w:val="1"/>
      <w:marLeft w:val="0"/>
      <w:marRight w:val="0"/>
      <w:marTop w:val="0"/>
      <w:marBottom w:val="0"/>
      <w:divBdr>
        <w:top w:val="none" w:sz="0" w:space="0" w:color="auto"/>
        <w:left w:val="none" w:sz="0" w:space="0" w:color="auto"/>
        <w:bottom w:val="none" w:sz="0" w:space="0" w:color="auto"/>
        <w:right w:val="none" w:sz="0" w:space="0" w:color="auto"/>
      </w:divBdr>
    </w:div>
    <w:div w:id="1644892735">
      <w:bodyDiv w:val="1"/>
      <w:marLeft w:val="0"/>
      <w:marRight w:val="0"/>
      <w:marTop w:val="0"/>
      <w:marBottom w:val="0"/>
      <w:divBdr>
        <w:top w:val="none" w:sz="0" w:space="0" w:color="auto"/>
        <w:left w:val="none" w:sz="0" w:space="0" w:color="auto"/>
        <w:bottom w:val="none" w:sz="0" w:space="0" w:color="auto"/>
        <w:right w:val="none" w:sz="0" w:space="0" w:color="auto"/>
      </w:divBdr>
    </w:div>
    <w:div w:id="1654142648">
      <w:bodyDiv w:val="1"/>
      <w:marLeft w:val="0"/>
      <w:marRight w:val="0"/>
      <w:marTop w:val="0"/>
      <w:marBottom w:val="0"/>
      <w:divBdr>
        <w:top w:val="none" w:sz="0" w:space="0" w:color="auto"/>
        <w:left w:val="none" w:sz="0" w:space="0" w:color="auto"/>
        <w:bottom w:val="none" w:sz="0" w:space="0" w:color="auto"/>
        <w:right w:val="none" w:sz="0" w:space="0" w:color="auto"/>
      </w:divBdr>
    </w:div>
    <w:div w:id="1679651281">
      <w:bodyDiv w:val="1"/>
      <w:marLeft w:val="0"/>
      <w:marRight w:val="0"/>
      <w:marTop w:val="0"/>
      <w:marBottom w:val="0"/>
      <w:divBdr>
        <w:top w:val="none" w:sz="0" w:space="0" w:color="auto"/>
        <w:left w:val="none" w:sz="0" w:space="0" w:color="auto"/>
        <w:bottom w:val="none" w:sz="0" w:space="0" w:color="auto"/>
        <w:right w:val="none" w:sz="0" w:space="0" w:color="auto"/>
      </w:divBdr>
    </w:div>
    <w:div w:id="1682584897">
      <w:bodyDiv w:val="1"/>
      <w:marLeft w:val="0"/>
      <w:marRight w:val="0"/>
      <w:marTop w:val="0"/>
      <w:marBottom w:val="0"/>
      <w:divBdr>
        <w:top w:val="none" w:sz="0" w:space="0" w:color="auto"/>
        <w:left w:val="none" w:sz="0" w:space="0" w:color="auto"/>
        <w:bottom w:val="none" w:sz="0" w:space="0" w:color="auto"/>
        <w:right w:val="none" w:sz="0" w:space="0" w:color="auto"/>
      </w:divBdr>
    </w:div>
    <w:div w:id="1696692595">
      <w:bodyDiv w:val="1"/>
      <w:marLeft w:val="0"/>
      <w:marRight w:val="0"/>
      <w:marTop w:val="0"/>
      <w:marBottom w:val="0"/>
      <w:divBdr>
        <w:top w:val="none" w:sz="0" w:space="0" w:color="auto"/>
        <w:left w:val="none" w:sz="0" w:space="0" w:color="auto"/>
        <w:bottom w:val="none" w:sz="0" w:space="0" w:color="auto"/>
        <w:right w:val="none" w:sz="0" w:space="0" w:color="auto"/>
      </w:divBdr>
    </w:div>
    <w:div w:id="1701777556">
      <w:bodyDiv w:val="1"/>
      <w:marLeft w:val="0"/>
      <w:marRight w:val="0"/>
      <w:marTop w:val="0"/>
      <w:marBottom w:val="0"/>
      <w:divBdr>
        <w:top w:val="none" w:sz="0" w:space="0" w:color="auto"/>
        <w:left w:val="none" w:sz="0" w:space="0" w:color="auto"/>
        <w:bottom w:val="none" w:sz="0" w:space="0" w:color="auto"/>
        <w:right w:val="none" w:sz="0" w:space="0" w:color="auto"/>
      </w:divBdr>
    </w:div>
    <w:div w:id="1723941763">
      <w:bodyDiv w:val="1"/>
      <w:marLeft w:val="0"/>
      <w:marRight w:val="0"/>
      <w:marTop w:val="0"/>
      <w:marBottom w:val="0"/>
      <w:divBdr>
        <w:top w:val="none" w:sz="0" w:space="0" w:color="auto"/>
        <w:left w:val="none" w:sz="0" w:space="0" w:color="auto"/>
        <w:bottom w:val="none" w:sz="0" w:space="0" w:color="auto"/>
        <w:right w:val="none" w:sz="0" w:space="0" w:color="auto"/>
      </w:divBdr>
    </w:div>
    <w:div w:id="1730110680">
      <w:bodyDiv w:val="1"/>
      <w:marLeft w:val="0"/>
      <w:marRight w:val="0"/>
      <w:marTop w:val="0"/>
      <w:marBottom w:val="0"/>
      <w:divBdr>
        <w:top w:val="none" w:sz="0" w:space="0" w:color="auto"/>
        <w:left w:val="none" w:sz="0" w:space="0" w:color="auto"/>
        <w:bottom w:val="none" w:sz="0" w:space="0" w:color="auto"/>
        <w:right w:val="none" w:sz="0" w:space="0" w:color="auto"/>
      </w:divBdr>
      <w:divsChild>
        <w:div w:id="1495413800">
          <w:marLeft w:val="0"/>
          <w:marRight w:val="0"/>
          <w:marTop w:val="0"/>
          <w:marBottom w:val="0"/>
          <w:divBdr>
            <w:top w:val="none" w:sz="0" w:space="0" w:color="auto"/>
            <w:left w:val="none" w:sz="0" w:space="0" w:color="auto"/>
            <w:bottom w:val="none" w:sz="0" w:space="0" w:color="auto"/>
            <w:right w:val="none" w:sz="0" w:space="0" w:color="auto"/>
          </w:divBdr>
        </w:div>
      </w:divsChild>
    </w:div>
    <w:div w:id="1742287390">
      <w:bodyDiv w:val="1"/>
      <w:marLeft w:val="0"/>
      <w:marRight w:val="0"/>
      <w:marTop w:val="0"/>
      <w:marBottom w:val="0"/>
      <w:divBdr>
        <w:top w:val="none" w:sz="0" w:space="0" w:color="auto"/>
        <w:left w:val="none" w:sz="0" w:space="0" w:color="auto"/>
        <w:bottom w:val="none" w:sz="0" w:space="0" w:color="auto"/>
        <w:right w:val="none" w:sz="0" w:space="0" w:color="auto"/>
      </w:divBdr>
      <w:divsChild>
        <w:div w:id="1354306874">
          <w:marLeft w:val="0"/>
          <w:marRight w:val="0"/>
          <w:marTop w:val="0"/>
          <w:marBottom w:val="0"/>
          <w:divBdr>
            <w:top w:val="none" w:sz="0" w:space="0" w:color="auto"/>
            <w:left w:val="none" w:sz="0" w:space="0" w:color="auto"/>
            <w:bottom w:val="none" w:sz="0" w:space="0" w:color="auto"/>
            <w:right w:val="none" w:sz="0" w:space="0" w:color="auto"/>
          </w:divBdr>
        </w:div>
      </w:divsChild>
    </w:div>
    <w:div w:id="1752774209">
      <w:bodyDiv w:val="1"/>
      <w:marLeft w:val="0"/>
      <w:marRight w:val="0"/>
      <w:marTop w:val="0"/>
      <w:marBottom w:val="0"/>
      <w:divBdr>
        <w:top w:val="none" w:sz="0" w:space="0" w:color="auto"/>
        <w:left w:val="none" w:sz="0" w:space="0" w:color="auto"/>
        <w:bottom w:val="none" w:sz="0" w:space="0" w:color="auto"/>
        <w:right w:val="none" w:sz="0" w:space="0" w:color="auto"/>
      </w:divBdr>
      <w:divsChild>
        <w:div w:id="1324894947">
          <w:marLeft w:val="0"/>
          <w:marRight w:val="0"/>
          <w:marTop w:val="0"/>
          <w:marBottom w:val="0"/>
          <w:divBdr>
            <w:top w:val="none" w:sz="0" w:space="0" w:color="auto"/>
            <w:left w:val="none" w:sz="0" w:space="0" w:color="auto"/>
            <w:bottom w:val="none" w:sz="0" w:space="0" w:color="auto"/>
            <w:right w:val="none" w:sz="0" w:space="0" w:color="auto"/>
          </w:divBdr>
        </w:div>
        <w:div w:id="1422531842">
          <w:marLeft w:val="0"/>
          <w:marRight w:val="0"/>
          <w:marTop w:val="0"/>
          <w:marBottom w:val="0"/>
          <w:divBdr>
            <w:top w:val="none" w:sz="0" w:space="0" w:color="auto"/>
            <w:left w:val="none" w:sz="0" w:space="0" w:color="auto"/>
            <w:bottom w:val="none" w:sz="0" w:space="0" w:color="auto"/>
            <w:right w:val="none" w:sz="0" w:space="0" w:color="auto"/>
          </w:divBdr>
        </w:div>
      </w:divsChild>
    </w:div>
    <w:div w:id="1760130832">
      <w:bodyDiv w:val="1"/>
      <w:marLeft w:val="0"/>
      <w:marRight w:val="0"/>
      <w:marTop w:val="0"/>
      <w:marBottom w:val="0"/>
      <w:divBdr>
        <w:top w:val="none" w:sz="0" w:space="0" w:color="auto"/>
        <w:left w:val="none" w:sz="0" w:space="0" w:color="auto"/>
        <w:bottom w:val="none" w:sz="0" w:space="0" w:color="auto"/>
        <w:right w:val="none" w:sz="0" w:space="0" w:color="auto"/>
      </w:divBdr>
      <w:divsChild>
        <w:div w:id="1607344078">
          <w:marLeft w:val="0"/>
          <w:marRight w:val="0"/>
          <w:marTop w:val="0"/>
          <w:marBottom w:val="0"/>
          <w:divBdr>
            <w:top w:val="none" w:sz="0" w:space="0" w:color="auto"/>
            <w:left w:val="none" w:sz="0" w:space="0" w:color="auto"/>
            <w:bottom w:val="none" w:sz="0" w:space="0" w:color="auto"/>
            <w:right w:val="none" w:sz="0" w:space="0" w:color="auto"/>
          </w:divBdr>
        </w:div>
        <w:div w:id="1655641051">
          <w:marLeft w:val="0"/>
          <w:marRight w:val="0"/>
          <w:marTop w:val="0"/>
          <w:marBottom w:val="0"/>
          <w:divBdr>
            <w:top w:val="none" w:sz="0" w:space="0" w:color="auto"/>
            <w:left w:val="none" w:sz="0" w:space="0" w:color="auto"/>
            <w:bottom w:val="none" w:sz="0" w:space="0" w:color="auto"/>
            <w:right w:val="none" w:sz="0" w:space="0" w:color="auto"/>
          </w:divBdr>
        </w:div>
      </w:divsChild>
    </w:div>
    <w:div w:id="1763912051">
      <w:bodyDiv w:val="1"/>
      <w:marLeft w:val="0"/>
      <w:marRight w:val="0"/>
      <w:marTop w:val="0"/>
      <w:marBottom w:val="0"/>
      <w:divBdr>
        <w:top w:val="none" w:sz="0" w:space="0" w:color="auto"/>
        <w:left w:val="none" w:sz="0" w:space="0" w:color="auto"/>
        <w:bottom w:val="none" w:sz="0" w:space="0" w:color="auto"/>
        <w:right w:val="none" w:sz="0" w:space="0" w:color="auto"/>
      </w:divBdr>
    </w:div>
    <w:div w:id="1770278045">
      <w:bodyDiv w:val="1"/>
      <w:marLeft w:val="0"/>
      <w:marRight w:val="0"/>
      <w:marTop w:val="0"/>
      <w:marBottom w:val="0"/>
      <w:divBdr>
        <w:top w:val="none" w:sz="0" w:space="0" w:color="auto"/>
        <w:left w:val="none" w:sz="0" w:space="0" w:color="auto"/>
        <w:bottom w:val="none" w:sz="0" w:space="0" w:color="auto"/>
        <w:right w:val="none" w:sz="0" w:space="0" w:color="auto"/>
      </w:divBdr>
    </w:div>
    <w:div w:id="1784182832">
      <w:bodyDiv w:val="1"/>
      <w:marLeft w:val="0"/>
      <w:marRight w:val="0"/>
      <w:marTop w:val="0"/>
      <w:marBottom w:val="0"/>
      <w:divBdr>
        <w:top w:val="none" w:sz="0" w:space="0" w:color="auto"/>
        <w:left w:val="none" w:sz="0" w:space="0" w:color="auto"/>
        <w:bottom w:val="none" w:sz="0" w:space="0" w:color="auto"/>
        <w:right w:val="none" w:sz="0" w:space="0" w:color="auto"/>
      </w:divBdr>
    </w:div>
    <w:div w:id="1791706792">
      <w:bodyDiv w:val="1"/>
      <w:marLeft w:val="0"/>
      <w:marRight w:val="0"/>
      <w:marTop w:val="0"/>
      <w:marBottom w:val="0"/>
      <w:divBdr>
        <w:top w:val="none" w:sz="0" w:space="0" w:color="auto"/>
        <w:left w:val="none" w:sz="0" w:space="0" w:color="auto"/>
        <w:bottom w:val="none" w:sz="0" w:space="0" w:color="auto"/>
        <w:right w:val="none" w:sz="0" w:space="0" w:color="auto"/>
      </w:divBdr>
    </w:div>
    <w:div w:id="1805004472">
      <w:bodyDiv w:val="1"/>
      <w:marLeft w:val="0"/>
      <w:marRight w:val="0"/>
      <w:marTop w:val="0"/>
      <w:marBottom w:val="0"/>
      <w:divBdr>
        <w:top w:val="none" w:sz="0" w:space="0" w:color="auto"/>
        <w:left w:val="none" w:sz="0" w:space="0" w:color="auto"/>
        <w:bottom w:val="none" w:sz="0" w:space="0" w:color="auto"/>
        <w:right w:val="none" w:sz="0" w:space="0" w:color="auto"/>
      </w:divBdr>
    </w:div>
    <w:div w:id="1818522838">
      <w:bodyDiv w:val="1"/>
      <w:marLeft w:val="0"/>
      <w:marRight w:val="0"/>
      <w:marTop w:val="0"/>
      <w:marBottom w:val="0"/>
      <w:divBdr>
        <w:top w:val="none" w:sz="0" w:space="0" w:color="auto"/>
        <w:left w:val="none" w:sz="0" w:space="0" w:color="auto"/>
        <w:bottom w:val="none" w:sz="0" w:space="0" w:color="auto"/>
        <w:right w:val="none" w:sz="0" w:space="0" w:color="auto"/>
      </w:divBdr>
      <w:divsChild>
        <w:div w:id="1068965629">
          <w:marLeft w:val="0"/>
          <w:marRight w:val="0"/>
          <w:marTop w:val="0"/>
          <w:marBottom w:val="0"/>
          <w:divBdr>
            <w:top w:val="none" w:sz="0" w:space="0" w:color="auto"/>
            <w:left w:val="none" w:sz="0" w:space="0" w:color="auto"/>
            <w:bottom w:val="none" w:sz="0" w:space="0" w:color="auto"/>
            <w:right w:val="none" w:sz="0" w:space="0" w:color="auto"/>
          </w:divBdr>
        </w:div>
      </w:divsChild>
    </w:div>
    <w:div w:id="1827085739">
      <w:bodyDiv w:val="1"/>
      <w:marLeft w:val="0"/>
      <w:marRight w:val="0"/>
      <w:marTop w:val="0"/>
      <w:marBottom w:val="0"/>
      <w:divBdr>
        <w:top w:val="none" w:sz="0" w:space="0" w:color="auto"/>
        <w:left w:val="none" w:sz="0" w:space="0" w:color="auto"/>
        <w:bottom w:val="none" w:sz="0" w:space="0" w:color="auto"/>
        <w:right w:val="none" w:sz="0" w:space="0" w:color="auto"/>
      </w:divBdr>
    </w:div>
    <w:div w:id="1839887457">
      <w:bodyDiv w:val="1"/>
      <w:marLeft w:val="0"/>
      <w:marRight w:val="0"/>
      <w:marTop w:val="0"/>
      <w:marBottom w:val="0"/>
      <w:divBdr>
        <w:top w:val="none" w:sz="0" w:space="0" w:color="auto"/>
        <w:left w:val="none" w:sz="0" w:space="0" w:color="auto"/>
        <w:bottom w:val="none" w:sz="0" w:space="0" w:color="auto"/>
        <w:right w:val="none" w:sz="0" w:space="0" w:color="auto"/>
      </w:divBdr>
    </w:div>
    <w:div w:id="1853714826">
      <w:bodyDiv w:val="1"/>
      <w:marLeft w:val="0"/>
      <w:marRight w:val="0"/>
      <w:marTop w:val="0"/>
      <w:marBottom w:val="0"/>
      <w:divBdr>
        <w:top w:val="none" w:sz="0" w:space="0" w:color="auto"/>
        <w:left w:val="none" w:sz="0" w:space="0" w:color="auto"/>
        <w:bottom w:val="none" w:sz="0" w:space="0" w:color="auto"/>
        <w:right w:val="none" w:sz="0" w:space="0" w:color="auto"/>
      </w:divBdr>
    </w:div>
    <w:div w:id="1854297560">
      <w:bodyDiv w:val="1"/>
      <w:marLeft w:val="0"/>
      <w:marRight w:val="0"/>
      <w:marTop w:val="0"/>
      <w:marBottom w:val="0"/>
      <w:divBdr>
        <w:top w:val="none" w:sz="0" w:space="0" w:color="auto"/>
        <w:left w:val="none" w:sz="0" w:space="0" w:color="auto"/>
        <w:bottom w:val="none" w:sz="0" w:space="0" w:color="auto"/>
        <w:right w:val="none" w:sz="0" w:space="0" w:color="auto"/>
      </w:divBdr>
      <w:divsChild>
        <w:div w:id="137041372">
          <w:marLeft w:val="0"/>
          <w:marRight w:val="0"/>
          <w:marTop w:val="0"/>
          <w:marBottom w:val="0"/>
          <w:divBdr>
            <w:top w:val="none" w:sz="0" w:space="0" w:color="auto"/>
            <w:left w:val="none" w:sz="0" w:space="0" w:color="auto"/>
            <w:bottom w:val="none" w:sz="0" w:space="0" w:color="auto"/>
            <w:right w:val="none" w:sz="0" w:space="0" w:color="auto"/>
          </w:divBdr>
        </w:div>
      </w:divsChild>
    </w:div>
    <w:div w:id="1865360479">
      <w:bodyDiv w:val="1"/>
      <w:marLeft w:val="0"/>
      <w:marRight w:val="0"/>
      <w:marTop w:val="0"/>
      <w:marBottom w:val="0"/>
      <w:divBdr>
        <w:top w:val="none" w:sz="0" w:space="0" w:color="auto"/>
        <w:left w:val="none" w:sz="0" w:space="0" w:color="auto"/>
        <w:bottom w:val="none" w:sz="0" w:space="0" w:color="auto"/>
        <w:right w:val="none" w:sz="0" w:space="0" w:color="auto"/>
      </w:divBdr>
    </w:div>
    <w:div w:id="1868323865">
      <w:bodyDiv w:val="1"/>
      <w:marLeft w:val="0"/>
      <w:marRight w:val="0"/>
      <w:marTop w:val="0"/>
      <w:marBottom w:val="0"/>
      <w:divBdr>
        <w:top w:val="none" w:sz="0" w:space="0" w:color="auto"/>
        <w:left w:val="none" w:sz="0" w:space="0" w:color="auto"/>
        <w:bottom w:val="none" w:sz="0" w:space="0" w:color="auto"/>
        <w:right w:val="none" w:sz="0" w:space="0" w:color="auto"/>
      </w:divBdr>
    </w:div>
    <w:div w:id="1872261637">
      <w:bodyDiv w:val="1"/>
      <w:marLeft w:val="0"/>
      <w:marRight w:val="0"/>
      <w:marTop w:val="0"/>
      <w:marBottom w:val="0"/>
      <w:divBdr>
        <w:top w:val="none" w:sz="0" w:space="0" w:color="auto"/>
        <w:left w:val="none" w:sz="0" w:space="0" w:color="auto"/>
        <w:bottom w:val="none" w:sz="0" w:space="0" w:color="auto"/>
        <w:right w:val="none" w:sz="0" w:space="0" w:color="auto"/>
      </w:divBdr>
    </w:div>
    <w:div w:id="1875726799">
      <w:bodyDiv w:val="1"/>
      <w:marLeft w:val="0"/>
      <w:marRight w:val="0"/>
      <w:marTop w:val="0"/>
      <w:marBottom w:val="0"/>
      <w:divBdr>
        <w:top w:val="none" w:sz="0" w:space="0" w:color="auto"/>
        <w:left w:val="none" w:sz="0" w:space="0" w:color="auto"/>
        <w:bottom w:val="none" w:sz="0" w:space="0" w:color="auto"/>
        <w:right w:val="none" w:sz="0" w:space="0" w:color="auto"/>
      </w:divBdr>
    </w:div>
    <w:div w:id="1882746691">
      <w:bodyDiv w:val="1"/>
      <w:marLeft w:val="0"/>
      <w:marRight w:val="0"/>
      <w:marTop w:val="0"/>
      <w:marBottom w:val="0"/>
      <w:divBdr>
        <w:top w:val="none" w:sz="0" w:space="0" w:color="auto"/>
        <w:left w:val="none" w:sz="0" w:space="0" w:color="auto"/>
        <w:bottom w:val="none" w:sz="0" w:space="0" w:color="auto"/>
        <w:right w:val="none" w:sz="0" w:space="0" w:color="auto"/>
      </w:divBdr>
      <w:divsChild>
        <w:div w:id="586810788">
          <w:marLeft w:val="0"/>
          <w:marRight w:val="0"/>
          <w:marTop w:val="0"/>
          <w:marBottom w:val="0"/>
          <w:divBdr>
            <w:top w:val="none" w:sz="0" w:space="0" w:color="auto"/>
            <w:left w:val="none" w:sz="0" w:space="0" w:color="auto"/>
            <w:bottom w:val="none" w:sz="0" w:space="0" w:color="auto"/>
            <w:right w:val="none" w:sz="0" w:space="0" w:color="auto"/>
          </w:divBdr>
        </w:div>
        <w:div w:id="657416958">
          <w:marLeft w:val="0"/>
          <w:marRight w:val="0"/>
          <w:marTop w:val="0"/>
          <w:marBottom w:val="0"/>
          <w:divBdr>
            <w:top w:val="none" w:sz="0" w:space="0" w:color="auto"/>
            <w:left w:val="none" w:sz="0" w:space="0" w:color="auto"/>
            <w:bottom w:val="none" w:sz="0" w:space="0" w:color="auto"/>
            <w:right w:val="none" w:sz="0" w:space="0" w:color="auto"/>
          </w:divBdr>
        </w:div>
        <w:div w:id="791245724">
          <w:marLeft w:val="0"/>
          <w:marRight w:val="0"/>
          <w:marTop w:val="0"/>
          <w:marBottom w:val="0"/>
          <w:divBdr>
            <w:top w:val="none" w:sz="0" w:space="0" w:color="auto"/>
            <w:left w:val="none" w:sz="0" w:space="0" w:color="auto"/>
            <w:bottom w:val="none" w:sz="0" w:space="0" w:color="auto"/>
            <w:right w:val="none" w:sz="0" w:space="0" w:color="auto"/>
          </w:divBdr>
        </w:div>
      </w:divsChild>
    </w:div>
    <w:div w:id="1899242547">
      <w:bodyDiv w:val="1"/>
      <w:marLeft w:val="0"/>
      <w:marRight w:val="0"/>
      <w:marTop w:val="0"/>
      <w:marBottom w:val="0"/>
      <w:divBdr>
        <w:top w:val="none" w:sz="0" w:space="0" w:color="auto"/>
        <w:left w:val="none" w:sz="0" w:space="0" w:color="auto"/>
        <w:bottom w:val="none" w:sz="0" w:space="0" w:color="auto"/>
        <w:right w:val="none" w:sz="0" w:space="0" w:color="auto"/>
      </w:divBdr>
      <w:divsChild>
        <w:div w:id="544827389">
          <w:marLeft w:val="0"/>
          <w:marRight w:val="0"/>
          <w:marTop w:val="0"/>
          <w:marBottom w:val="0"/>
          <w:divBdr>
            <w:top w:val="none" w:sz="0" w:space="0" w:color="auto"/>
            <w:left w:val="none" w:sz="0" w:space="0" w:color="auto"/>
            <w:bottom w:val="none" w:sz="0" w:space="0" w:color="auto"/>
            <w:right w:val="none" w:sz="0" w:space="0" w:color="auto"/>
          </w:divBdr>
        </w:div>
        <w:div w:id="621116071">
          <w:marLeft w:val="0"/>
          <w:marRight w:val="0"/>
          <w:marTop w:val="0"/>
          <w:marBottom w:val="0"/>
          <w:divBdr>
            <w:top w:val="none" w:sz="0" w:space="0" w:color="auto"/>
            <w:left w:val="none" w:sz="0" w:space="0" w:color="auto"/>
            <w:bottom w:val="none" w:sz="0" w:space="0" w:color="auto"/>
            <w:right w:val="none" w:sz="0" w:space="0" w:color="auto"/>
          </w:divBdr>
        </w:div>
        <w:div w:id="1618560808">
          <w:marLeft w:val="0"/>
          <w:marRight w:val="0"/>
          <w:marTop w:val="0"/>
          <w:marBottom w:val="0"/>
          <w:divBdr>
            <w:top w:val="none" w:sz="0" w:space="0" w:color="auto"/>
            <w:left w:val="none" w:sz="0" w:space="0" w:color="auto"/>
            <w:bottom w:val="none" w:sz="0" w:space="0" w:color="auto"/>
            <w:right w:val="none" w:sz="0" w:space="0" w:color="auto"/>
          </w:divBdr>
        </w:div>
      </w:divsChild>
    </w:div>
    <w:div w:id="1900745305">
      <w:bodyDiv w:val="1"/>
      <w:marLeft w:val="0"/>
      <w:marRight w:val="0"/>
      <w:marTop w:val="0"/>
      <w:marBottom w:val="0"/>
      <w:divBdr>
        <w:top w:val="none" w:sz="0" w:space="0" w:color="auto"/>
        <w:left w:val="none" w:sz="0" w:space="0" w:color="auto"/>
        <w:bottom w:val="none" w:sz="0" w:space="0" w:color="auto"/>
        <w:right w:val="none" w:sz="0" w:space="0" w:color="auto"/>
      </w:divBdr>
    </w:div>
    <w:div w:id="1908033391">
      <w:bodyDiv w:val="1"/>
      <w:marLeft w:val="0"/>
      <w:marRight w:val="0"/>
      <w:marTop w:val="0"/>
      <w:marBottom w:val="0"/>
      <w:divBdr>
        <w:top w:val="none" w:sz="0" w:space="0" w:color="auto"/>
        <w:left w:val="none" w:sz="0" w:space="0" w:color="auto"/>
        <w:bottom w:val="none" w:sz="0" w:space="0" w:color="auto"/>
        <w:right w:val="none" w:sz="0" w:space="0" w:color="auto"/>
      </w:divBdr>
    </w:div>
    <w:div w:id="1911454671">
      <w:bodyDiv w:val="1"/>
      <w:marLeft w:val="0"/>
      <w:marRight w:val="0"/>
      <w:marTop w:val="0"/>
      <w:marBottom w:val="0"/>
      <w:divBdr>
        <w:top w:val="none" w:sz="0" w:space="0" w:color="auto"/>
        <w:left w:val="none" w:sz="0" w:space="0" w:color="auto"/>
        <w:bottom w:val="none" w:sz="0" w:space="0" w:color="auto"/>
        <w:right w:val="none" w:sz="0" w:space="0" w:color="auto"/>
      </w:divBdr>
    </w:div>
    <w:div w:id="1912303514">
      <w:bodyDiv w:val="1"/>
      <w:marLeft w:val="0"/>
      <w:marRight w:val="0"/>
      <w:marTop w:val="0"/>
      <w:marBottom w:val="0"/>
      <w:divBdr>
        <w:top w:val="none" w:sz="0" w:space="0" w:color="auto"/>
        <w:left w:val="none" w:sz="0" w:space="0" w:color="auto"/>
        <w:bottom w:val="none" w:sz="0" w:space="0" w:color="auto"/>
        <w:right w:val="none" w:sz="0" w:space="0" w:color="auto"/>
      </w:divBdr>
    </w:div>
    <w:div w:id="1952929988">
      <w:bodyDiv w:val="1"/>
      <w:marLeft w:val="0"/>
      <w:marRight w:val="0"/>
      <w:marTop w:val="0"/>
      <w:marBottom w:val="0"/>
      <w:divBdr>
        <w:top w:val="none" w:sz="0" w:space="0" w:color="auto"/>
        <w:left w:val="none" w:sz="0" w:space="0" w:color="auto"/>
        <w:bottom w:val="none" w:sz="0" w:space="0" w:color="auto"/>
        <w:right w:val="none" w:sz="0" w:space="0" w:color="auto"/>
      </w:divBdr>
    </w:div>
    <w:div w:id="1959873481">
      <w:bodyDiv w:val="1"/>
      <w:marLeft w:val="0"/>
      <w:marRight w:val="0"/>
      <w:marTop w:val="0"/>
      <w:marBottom w:val="0"/>
      <w:divBdr>
        <w:top w:val="none" w:sz="0" w:space="0" w:color="auto"/>
        <w:left w:val="none" w:sz="0" w:space="0" w:color="auto"/>
        <w:bottom w:val="none" w:sz="0" w:space="0" w:color="auto"/>
        <w:right w:val="none" w:sz="0" w:space="0" w:color="auto"/>
      </w:divBdr>
    </w:div>
    <w:div w:id="1961109947">
      <w:bodyDiv w:val="1"/>
      <w:marLeft w:val="0"/>
      <w:marRight w:val="0"/>
      <w:marTop w:val="0"/>
      <w:marBottom w:val="0"/>
      <w:divBdr>
        <w:top w:val="none" w:sz="0" w:space="0" w:color="auto"/>
        <w:left w:val="none" w:sz="0" w:space="0" w:color="auto"/>
        <w:bottom w:val="none" w:sz="0" w:space="0" w:color="auto"/>
        <w:right w:val="none" w:sz="0" w:space="0" w:color="auto"/>
      </w:divBdr>
    </w:div>
    <w:div w:id="1961372297">
      <w:bodyDiv w:val="1"/>
      <w:marLeft w:val="0"/>
      <w:marRight w:val="0"/>
      <w:marTop w:val="0"/>
      <w:marBottom w:val="0"/>
      <w:divBdr>
        <w:top w:val="none" w:sz="0" w:space="0" w:color="auto"/>
        <w:left w:val="none" w:sz="0" w:space="0" w:color="auto"/>
        <w:bottom w:val="none" w:sz="0" w:space="0" w:color="auto"/>
        <w:right w:val="none" w:sz="0" w:space="0" w:color="auto"/>
      </w:divBdr>
      <w:divsChild>
        <w:div w:id="477459096">
          <w:marLeft w:val="0"/>
          <w:marRight w:val="0"/>
          <w:marTop w:val="0"/>
          <w:marBottom w:val="0"/>
          <w:divBdr>
            <w:top w:val="none" w:sz="0" w:space="0" w:color="auto"/>
            <w:left w:val="none" w:sz="0" w:space="0" w:color="auto"/>
            <w:bottom w:val="none" w:sz="0" w:space="0" w:color="auto"/>
            <w:right w:val="none" w:sz="0" w:space="0" w:color="auto"/>
          </w:divBdr>
        </w:div>
        <w:div w:id="979962670">
          <w:marLeft w:val="0"/>
          <w:marRight w:val="0"/>
          <w:marTop w:val="0"/>
          <w:marBottom w:val="0"/>
          <w:divBdr>
            <w:top w:val="none" w:sz="0" w:space="0" w:color="auto"/>
            <w:left w:val="none" w:sz="0" w:space="0" w:color="auto"/>
            <w:bottom w:val="none" w:sz="0" w:space="0" w:color="auto"/>
            <w:right w:val="none" w:sz="0" w:space="0" w:color="auto"/>
          </w:divBdr>
        </w:div>
        <w:div w:id="1164972004">
          <w:marLeft w:val="0"/>
          <w:marRight w:val="0"/>
          <w:marTop w:val="0"/>
          <w:marBottom w:val="0"/>
          <w:divBdr>
            <w:top w:val="none" w:sz="0" w:space="0" w:color="auto"/>
            <w:left w:val="none" w:sz="0" w:space="0" w:color="auto"/>
            <w:bottom w:val="none" w:sz="0" w:space="0" w:color="auto"/>
            <w:right w:val="none" w:sz="0" w:space="0" w:color="auto"/>
          </w:divBdr>
        </w:div>
      </w:divsChild>
    </w:div>
    <w:div w:id="1965229696">
      <w:bodyDiv w:val="1"/>
      <w:marLeft w:val="0"/>
      <w:marRight w:val="0"/>
      <w:marTop w:val="0"/>
      <w:marBottom w:val="0"/>
      <w:divBdr>
        <w:top w:val="none" w:sz="0" w:space="0" w:color="auto"/>
        <w:left w:val="none" w:sz="0" w:space="0" w:color="auto"/>
        <w:bottom w:val="none" w:sz="0" w:space="0" w:color="auto"/>
        <w:right w:val="none" w:sz="0" w:space="0" w:color="auto"/>
      </w:divBdr>
    </w:div>
    <w:div w:id="1986856596">
      <w:bodyDiv w:val="1"/>
      <w:marLeft w:val="0"/>
      <w:marRight w:val="0"/>
      <w:marTop w:val="0"/>
      <w:marBottom w:val="0"/>
      <w:divBdr>
        <w:top w:val="none" w:sz="0" w:space="0" w:color="auto"/>
        <w:left w:val="none" w:sz="0" w:space="0" w:color="auto"/>
        <w:bottom w:val="none" w:sz="0" w:space="0" w:color="auto"/>
        <w:right w:val="none" w:sz="0" w:space="0" w:color="auto"/>
      </w:divBdr>
    </w:div>
    <w:div w:id="1997684035">
      <w:bodyDiv w:val="1"/>
      <w:marLeft w:val="0"/>
      <w:marRight w:val="0"/>
      <w:marTop w:val="0"/>
      <w:marBottom w:val="0"/>
      <w:divBdr>
        <w:top w:val="none" w:sz="0" w:space="0" w:color="auto"/>
        <w:left w:val="none" w:sz="0" w:space="0" w:color="auto"/>
        <w:bottom w:val="none" w:sz="0" w:space="0" w:color="auto"/>
        <w:right w:val="none" w:sz="0" w:space="0" w:color="auto"/>
      </w:divBdr>
      <w:divsChild>
        <w:div w:id="850529901">
          <w:marLeft w:val="0"/>
          <w:marRight w:val="0"/>
          <w:marTop w:val="0"/>
          <w:marBottom w:val="0"/>
          <w:divBdr>
            <w:top w:val="none" w:sz="0" w:space="0" w:color="auto"/>
            <w:left w:val="none" w:sz="0" w:space="0" w:color="auto"/>
            <w:bottom w:val="none" w:sz="0" w:space="0" w:color="auto"/>
            <w:right w:val="none" w:sz="0" w:space="0" w:color="auto"/>
          </w:divBdr>
        </w:div>
        <w:div w:id="1902860859">
          <w:marLeft w:val="0"/>
          <w:marRight w:val="0"/>
          <w:marTop w:val="0"/>
          <w:marBottom w:val="0"/>
          <w:divBdr>
            <w:top w:val="none" w:sz="0" w:space="0" w:color="auto"/>
            <w:left w:val="none" w:sz="0" w:space="0" w:color="auto"/>
            <w:bottom w:val="none" w:sz="0" w:space="0" w:color="auto"/>
            <w:right w:val="none" w:sz="0" w:space="0" w:color="auto"/>
          </w:divBdr>
        </w:div>
      </w:divsChild>
    </w:div>
    <w:div w:id="1998220205">
      <w:bodyDiv w:val="1"/>
      <w:marLeft w:val="0"/>
      <w:marRight w:val="0"/>
      <w:marTop w:val="0"/>
      <w:marBottom w:val="0"/>
      <w:divBdr>
        <w:top w:val="none" w:sz="0" w:space="0" w:color="auto"/>
        <w:left w:val="none" w:sz="0" w:space="0" w:color="auto"/>
        <w:bottom w:val="none" w:sz="0" w:space="0" w:color="auto"/>
        <w:right w:val="none" w:sz="0" w:space="0" w:color="auto"/>
      </w:divBdr>
      <w:divsChild>
        <w:div w:id="908464582">
          <w:marLeft w:val="0"/>
          <w:marRight w:val="0"/>
          <w:marTop w:val="0"/>
          <w:marBottom w:val="0"/>
          <w:divBdr>
            <w:top w:val="none" w:sz="0" w:space="0" w:color="auto"/>
            <w:left w:val="none" w:sz="0" w:space="0" w:color="auto"/>
            <w:bottom w:val="none" w:sz="0" w:space="0" w:color="auto"/>
            <w:right w:val="none" w:sz="0" w:space="0" w:color="auto"/>
          </w:divBdr>
        </w:div>
      </w:divsChild>
    </w:div>
    <w:div w:id="2023966280">
      <w:bodyDiv w:val="1"/>
      <w:marLeft w:val="0"/>
      <w:marRight w:val="0"/>
      <w:marTop w:val="0"/>
      <w:marBottom w:val="0"/>
      <w:divBdr>
        <w:top w:val="none" w:sz="0" w:space="0" w:color="auto"/>
        <w:left w:val="none" w:sz="0" w:space="0" w:color="auto"/>
        <w:bottom w:val="none" w:sz="0" w:space="0" w:color="auto"/>
        <w:right w:val="none" w:sz="0" w:space="0" w:color="auto"/>
      </w:divBdr>
    </w:div>
    <w:div w:id="2025281631">
      <w:bodyDiv w:val="1"/>
      <w:marLeft w:val="0"/>
      <w:marRight w:val="0"/>
      <w:marTop w:val="0"/>
      <w:marBottom w:val="0"/>
      <w:divBdr>
        <w:top w:val="none" w:sz="0" w:space="0" w:color="auto"/>
        <w:left w:val="none" w:sz="0" w:space="0" w:color="auto"/>
        <w:bottom w:val="none" w:sz="0" w:space="0" w:color="auto"/>
        <w:right w:val="none" w:sz="0" w:space="0" w:color="auto"/>
      </w:divBdr>
      <w:divsChild>
        <w:div w:id="640160035">
          <w:marLeft w:val="0"/>
          <w:marRight w:val="0"/>
          <w:marTop w:val="0"/>
          <w:marBottom w:val="0"/>
          <w:divBdr>
            <w:top w:val="none" w:sz="0" w:space="0" w:color="auto"/>
            <w:left w:val="none" w:sz="0" w:space="0" w:color="auto"/>
            <w:bottom w:val="none" w:sz="0" w:space="0" w:color="auto"/>
            <w:right w:val="none" w:sz="0" w:space="0" w:color="auto"/>
          </w:divBdr>
        </w:div>
        <w:div w:id="803349300">
          <w:marLeft w:val="0"/>
          <w:marRight w:val="0"/>
          <w:marTop w:val="0"/>
          <w:marBottom w:val="0"/>
          <w:divBdr>
            <w:top w:val="none" w:sz="0" w:space="0" w:color="auto"/>
            <w:left w:val="none" w:sz="0" w:space="0" w:color="auto"/>
            <w:bottom w:val="none" w:sz="0" w:space="0" w:color="auto"/>
            <w:right w:val="none" w:sz="0" w:space="0" w:color="auto"/>
          </w:divBdr>
        </w:div>
        <w:div w:id="1983654890">
          <w:marLeft w:val="0"/>
          <w:marRight w:val="0"/>
          <w:marTop w:val="0"/>
          <w:marBottom w:val="0"/>
          <w:divBdr>
            <w:top w:val="none" w:sz="0" w:space="0" w:color="auto"/>
            <w:left w:val="none" w:sz="0" w:space="0" w:color="auto"/>
            <w:bottom w:val="none" w:sz="0" w:space="0" w:color="auto"/>
            <w:right w:val="none" w:sz="0" w:space="0" w:color="auto"/>
          </w:divBdr>
        </w:div>
      </w:divsChild>
    </w:div>
    <w:div w:id="2029915434">
      <w:bodyDiv w:val="1"/>
      <w:marLeft w:val="0"/>
      <w:marRight w:val="0"/>
      <w:marTop w:val="0"/>
      <w:marBottom w:val="0"/>
      <w:divBdr>
        <w:top w:val="none" w:sz="0" w:space="0" w:color="auto"/>
        <w:left w:val="none" w:sz="0" w:space="0" w:color="auto"/>
        <w:bottom w:val="none" w:sz="0" w:space="0" w:color="auto"/>
        <w:right w:val="none" w:sz="0" w:space="0" w:color="auto"/>
      </w:divBdr>
    </w:div>
    <w:div w:id="2035418655">
      <w:bodyDiv w:val="1"/>
      <w:marLeft w:val="0"/>
      <w:marRight w:val="0"/>
      <w:marTop w:val="0"/>
      <w:marBottom w:val="0"/>
      <w:divBdr>
        <w:top w:val="none" w:sz="0" w:space="0" w:color="auto"/>
        <w:left w:val="none" w:sz="0" w:space="0" w:color="auto"/>
        <w:bottom w:val="none" w:sz="0" w:space="0" w:color="auto"/>
        <w:right w:val="none" w:sz="0" w:space="0" w:color="auto"/>
      </w:divBdr>
    </w:div>
    <w:div w:id="2056927035">
      <w:bodyDiv w:val="1"/>
      <w:marLeft w:val="0"/>
      <w:marRight w:val="0"/>
      <w:marTop w:val="0"/>
      <w:marBottom w:val="0"/>
      <w:divBdr>
        <w:top w:val="none" w:sz="0" w:space="0" w:color="auto"/>
        <w:left w:val="none" w:sz="0" w:space="0" w:color="auto"/>
        <w:bottom w:val="none" w:sz="0" w:space="0" w:color="auto"/>
        <w:right w:val="none" w:sz="0" w:space="0" w:color="auto"/>
      </w:divBdr>
    </w:div>
    <w:div w:id="2060201256">
      <w:bodyDiv w:val="1"/>
      <w:marLeft w:val="0"/>
      <w:marRight w:val="0"/>
      <w:marTop w:val="0"/>
      <w:marBottom w:val="0"/>
      <w:divBdr>
        <w:top w:val="none" w:sz="0" w:space="0" w:color="auto"/>
        <w:left w:val="none" w:sz="0" w:space="0" w:color="auto"/>
        <w:bottom w:val="none" w:sz="0" w:space="0" w:color="auto"/>
        <w:right w:val="none" w:sz="0" w:space="0" w:color="auto"/>
      </w:divBdr>
    </w:div>
    <w:div w:id="2084835177">
      <w:bodyDiv w:val="1"/>
      <w:marLeft w:val="0"/>
      <w:marRight w:val="0"/>
      <w:marTop w:val="0"/>
      <w:marBottom w:val="0"/>
      <w:divBdr>
        <w:top w:val="none" w:sz="0" w:space="0" w:color="auto"/>
        <w:left w:val="none" w:sz="0" w:space="0" w:color="auto"/>
        <w:bottom w:val="none" w:sz="0" w:space="0" w:color="auto"/>
        <w:right w:val="none" w:sz="0" w:space="0" w:color="auto"/>
      </w:divBdr>
    </w:div>
    <w:div w:id="2086536843">
      <w:bodyDiv w:val="1"/>
      <w:marLeft w:val="0"/>
      <w:marRight w:val="0"/>
      <w:marTop w:val="0"/>
      <w:marBottom w:val="0"/>
      <w:divBdr>
        <w:top w:val="none" w:sz="0" w:space="0" w:color="auto"/>
        <w:left w:val="none" w:sz="0" w:space="0" w:color="auto"/>
        <w:bottom w:val="none" w:sz="0" w:space="0" w:color="auto"/>
        <w:right w:val="none" w:sz="0" w:space="0" w:color="auto"/>
      </w:divBdr>
    </w:div>
    <w:div w:id="2107917731">
      <w:bodyDiv w:val="1"/>
      <w:marLeft w:val="0"/>
      <w:marRight w:val="0"/>
      <w:marTop w:val="0"/>
      <w:marBottom w:val="0"/>
      <w:divBdr>
        <w:top w:val="none" w:sz="0" w:space="0" w:color="auto"/>
        <w:left w:val="none" w:sz="0" w:space="0" w:color="auto"/>
        <w:bottom w:val="none" w:sz="0" w:space="0" w:color="auto"/>
        <w:right w:val="none" w:sz="0" w:space="0" w:color="auto"/>
      </w:divBdr>
    </w:div>
    <w:div w:id="2117365391">
      <w:bodyDiv w:val="1"/>
      <w:marLeft w:val="0"/>
      <w:marRight w:val="0"/>
      <w:marTop w:val="0"/>
      <w:marBottom w:val="0"/>
      <w:divBdr>
        <w:top w:val="none" w:sz="0" w:space="0" w:color="auto"/>
        <w:left w:val="none" w:sz="0" w:space="0" w:color="auto"/>
        <w:bottom w:val="none" w:sz="0" w:space="0" w:color="auto"/>
        <w:right w:val="none" w:sz="0" w:space="0" w:color="auto"/>
      </w:divBdr>
      <w:divsChild>
        <w:div w:id="558592538">
          <w:marLeft w:val="0"/>
          <w:marRight w:val="0"/>
          <w:marTop w:val="0"/>
          <w:marBottom w:val="0"/>
          <w:divBdr>
            <w:top w:val="none" w:sz="0" w:space="0" w:color="auto"/>
            <w:left w:val="none" w:sz="0" w:space="0" w:color="auto"/>
            <w:bottom w:val="none" w:sz="0" w:space="0" w:color="auto"/>
            <w:right w:val="none" w:sz="0" w:space="0" w:color="auto"/>
          </w:divBdr>
        </w:div>
      </w:divsChild>
    </w:div>
    <w:div w:id="2134709508">
      <w:bodyDiv w:val="1"/>
      <w:marLeft w:val="0"/>
      <w:marRight w:val="0"/>
      <w:marTop w:val="0"/>
      <w:marBottom w:val="0"/>
      <w:divBdr>
        <w:top w:val="none" w:sz="0" w:space="0" w:color="auto"/>
        <w:left w:val="none" w:sz="0" w:space="0" w:color="auto"/>
        <w:bottom w:val="none" w:sz="0" w:space="0" w:color="auto"/>
        <w:right w:val="none" w:sz="0" w:space="0" w:color="auto"/>
      </w:divBdr>
      <w:divsChild>
        <w:div w:id="972826362">
          <w:marLeft w:val="0"/>
          <w:marRight w:val="0"/>
          <w:marTop w:val="0"/>
          <w:marBottom w:val="0"/>
          <w:divBdr>
            <w:top w:val="none" w:sz="0" w:space="0" w:color="auto"/>
            <w:left w:val="none" w:sz="0" w:space="0" w:color="auto"/>
            <w:bottom w:val="none" w:sz="0" w:space="0" w:color="auto"/>
            <w:right w:val="none" w:sz="0" w:space="0" w:color="auto"/>
          </w:divBdr>
        </w:div>
        <w:div w:id="1916741049">
          <w:marLeft w:val="0"/>
          <w:marRight w:val="0"/>
          <w:marTop w:val="0"/>
          <w:marBottom w:val="0"/>
          <w:divBdr>
            <w:top w:val="none" w:sz="0" w:space="0" w:color="auto"/>
            <w:left w:val="none" w:sz="0" w:space="0" w:color="auto"/>
            <w:bottom w:val="none" w:sz="0" w:space="0" w:color="auto"/>
            <w:right w:val="none" w:sz="0" w:space="0" w:color="auto"/>
          </w:divBdr>
        </w:div>
      </w:divsChild>
    </w:div>
    <w:div w:id="2145925914">
      <w:bodyDiv w:val="1"/>
      <w:marLeft w:val="0"/>
      <w:marRight w:val="0"/>
      <w:marTop w:val="0"/>
      <w:marBottom w:val="0"/>
      <w:divBdr>
        <w:top w:val="none" w:sz="0" w:space="0" w:color="auto"/>
        <w:left w:val="none" w:sz="0" w:space="0" w:color="auto"/>
        <w:bottom w:val="none" w:sz="0" w:space="0" w:color="auto"/>
        <w:right w:val="none" w:sz="0" w:space="0" w:color="auto"/>
      </w:divBdr>
      <w:divsChild>
        <w:div w:id="647172185">
          <w:marLeft w:val="0"/>
          <w:marRight w:val="0"/>
          <w:marTop w:val="0"/>
          <w:marBottom w:val="0"/>
          <w:divBdr>
            <w:top w:val="none" w:sz="0" w:space="0" w:color="auto"/>
            <w:left w:val="none" w:sz="0" w:space="0" w:color="auto"/>
            <w:bottom w:val="none" w:sz="0" w:space="0" w:color="auto"/>
            <w:right w:val="none" w:sz="0" w:space="0" w:color="auto"/>
          </w:divBdr>
        </w:div>
        <w:div w:id="912273304">
          <w:marLeft w:val="0"/>
          <w:marRight w:val="0"/>
          <w:marTop w:val="0"/>
          <w:marBottom w:val="0"/>
          <w:divBdr>
            <w:top w:val="none" w:sz="0" w:space="0" w:color="auto"/>
            <w:left w:val="none" w:sz="0" w:space="0" w:color="auto"/>
            <w:bottom w:val="none" w:sz="0" w:space="0" w:color="auto"/>
            <w:right w:val="none" w:sz="0" w:space="0" w:color="auto"/>
          </w:divBdr>
        </w:div>
        <w:div w:id="1519663545">
          <w:marLeft w:val="0"/>
          <w:marRight w:val="0"/>
          <w:marTop w:val="0"/>
          <w:marBottom w:val="0"/>
          <w:divBdr>
            <w:top w:val="none" w:sz="0" w:space="0" w:color="auto"/>
            <w:left w:val="none" w:sz="0" w:space="0" w:color="auto"/>
            <w:bottom w:val="none" w:sz="0" w:space="0" w:color="auto"/>
            <w:right w:val="none" w:sz="0" w:space="0" w:color="auto"/>
          </w:divBdr>
        </w:div>
      </w:divsChild>
    </w:div>
    <w:div w:id="214735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rijksoverheid.nl/documenten/kamerstukken/2017/06/15/aanbieding-verslag-basisnet-2016" TargetMode="Externa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header" Target="head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bbienfai\Bureau\Mod&#232;les\UNISIG%20meeting%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516546320541B1922E703EDE99C81D"/>
        <w:category>
          <w:name w:val="General"/>
          <w:gallery w:val="placeholder"/>
        </w:category>
        <w:types>
          <w:type w:val="bbPlcHdr"/>
        </w:types>
        <w:behaviors>
          <w:behavior w:val="content"/>
        </w:behaviors>
        <w:guid w:val="{A119F75C-521D-4DFD-9F31-33CCC476C47F}"/>
      </w:docPartPr>
      <w:docPartBody>
        <w:p w:rsidR="00DF06E8" w:rsidRDefault="00A843A0">
          <w:r w:rsidRPr="000A690A">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lstom">
    <w:altName w:val="Alstom"/>
    <w:panose1 w:val="02000503020000020004"/>
    <w:charset w:val="00"/>
    <w:family w:val="auto"/>
    <w:pitch w:val="variable"/>
    <w:sig w:usb0="A00000AF" w:usb1="4000204A" w:usb2="00000000" w:usb3="00000000" w:csb0="0000009B"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utura Bk BT">
    <w:panose1 w:val="00000000000000000000"/>
    <w:charset w:val="00"/>
    <w:family w:val="auto"/>
    <w:notTrueType/>
    <w:pitch w:val="default"/>
    <w:sig w:usb0="00000003" w:usb1="00000000" w:usb2="00000000" w:usb3="00000000" w:csb0="00000001" w:csb1="00000000"/>
  </w:font>
  <w:font w:name="Futura Md BT">
    <w:altName w:val="Arial"/>
    <w:charset w:val="00"/>
    <w:family w:val="swiss"/>
    <w:pitch w:val="variable"/>
    <w:sig w:usb0="00000001" w:usb1="00000000" w:usb2="00000000" w:usb3="00000000" w:csb0="0000001B" w:csb1="00000000"/>
  </w:font>
  <w:font w:name="FuturaA Bk BT">
    <w:panose1 w:val="020B0502020204020303"/>
    <w:charset w:val="00"/>
    <w:family w:val="swiss"/>
    <w:pitch w:val="variable"/>
    <w:sig w:usb0="00000087" w:usb1="00000000" w:usb2="00000000" w:usb3="00000000" w:csb0="0000001B" w:csb1="00000000"/>
  </w:font>
  <w:font w:name="Helv">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BOffice">
    <w:altName w:val="Calibri"/>
    <w:panose1 w:val="00000000000000000000"/>
    <w:charset w:val="00"/>
    <w:family w:val="auto"/>
    <w:notTrueType/>
    <w:pitch w:val="default"/>
    <w:sig w:usb0="00000003" w:usb1="00000000" w:usb2="00000000" w:usb3="00000000" w:csb0="00000001" w:csb1="00000000"/>
  </w:font>
  <w:font w:name="DBOffice,Bold">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UISymbol">
    <w:altName w:val="Segoe UI"/>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comments="0"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3A0"/>
    <w:rsid w:val="001C4B50"/>
    <w:rsid w:val="004C0FCE"/>
    <w:rsid w:val="00903F5B"/>
    <w:rsid w:val="00A14750"/>
    <w:rsid w:val="00A843A0"/>
    <w:rsid w:val="00DF06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843A0"/>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843A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C962C-37C6-456A-9E1C-85D5EBF10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UNISIG meeting report</Template>
  <TotalTime>0</TotalTime>
  <Pages>32</Pages>
  <Words>5367</Words>
  <Characters>30598</Characters>
  <Application>Microsoft Office Word</Application>
  <DocSecurity>0</DocSecurity>
  <Lines>254</Lines>
  <Paragraphs>71</Paragraphs>
  <ScaleCrop>false</ScaleCrop>
  <HeadingPairs>
    <vt:vector size="6" baseType="variant">
      <vt:variant>
        <vt:lpstr>Titre</vt:lpstr>
      </vt:variant>
      <vt:variant>
        <vt:i4>1</vt:i4>
      </vt:variant>
      <vt:variant>
        <vt:lpstr>Title</vt:lpstr>
      </vt:variant>
      <vt:variant>
        <vt:i4>1</vt:i4>
      </vt:variant>
      <vt:variant>
        <vt:lpstr>Titel</vt:lpstr>
      </vt:variant>
      <vt:variant>
        <vt:i4>1</vt:i4>
      </vt:variant>
    </vt:vector>
  </HeadingPairs>
  <TitlesOfParts>
    <vt:vector size="3" baseType="lpstr">
      <vt:lpstr>Operational Principles</vt:lpstr>
      <vt:lpstr>X2R-WP4-GoA2-ALS_MIN_11/10/17_WG_A-0000073423</vt:lpstr>
      <vt:lpstr>X2R-WP4-GoA2-ALS_MIN_23/08/17_WG_A-0000069667</vt:lpstr>
    </vt:vector>
  </TitlesOfParts>
  <Company>ALSTOM</Company>
  <LinksUpToDate>false</LinksUpToDate>
  <CharactersWithSpaces>35894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Operational Principles</dc:title>
  <dc:creator>BIENFAIT Benoit</dc:creator>
  <cp:lastModifiedBy>S125-235</cp:lastModifiedBy>
  <cp:revision>2</cp:revision>
  <cp:lastPrinted>2018-01-10T12:23:00Z</cp:lastPrinted>
  <dcterms:created xsi:type="dcterms:W3CDTF">2018-08-16T11:30:00Z</dcterms:created>
  <dcterms:modified xsi:type="dcterms:W3CDTF">2018-08-16T11:30:00Z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